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82DD5" w14:textId="4870B183" w:rsidR="002D08A7" w:rsidRDefault="002D08A7" w:rsidP="00FE2422">
      <w:pPr>
        <w:spacing w:line="480" w:lineRule="auto"/>
        <w:rPr>
          <w:b/>
          <w:sz w:val="24"/>
          <w:szCs w:val="24"/>
        </w:rPr>
      </w:pPr>
      <w:r>
        <w:rPr>
          <w:b/>
          <w:sz w:val="24"/>
          <w:szCs w:val="24"/>
        </w:rPr>
        <w:t>Title Page</w:t>
      </w:r>
    </w:p>
    <w:p w14:paraId="2656D625" w14:textId="1C784BA2" w:rsidR="00C7783D" w:rsidRPr="00C7783D" w:rsidRDefault="00C7783D" w:rsidP="00FE2422">
      <w:pPr>
        <w:spacing w:line="480" w:lineRule="auto"/>
        <w:rPr>
          <w:bCs/>
          <w:sz w:val="24"/>
          <w:szCs w:val="24"/>
        </w:rPr>
      </w:pPr>
      <w:r w:rsidRPr="00C7783D">
        <w:rPr>
          <w:bCs/>
          <w:sz w:val="24"/>
          <w:szCs w:val="24"/>
        </w:rPr>
        <w:t xml:space="preserve">Running </w:t>
      </w:r>
      <w:r>
        <w:rPr>
          <w:bCs/>
          <w:sz w:val="24"/>
          <w:szCs w:val="24"/>
        </w:rPr>
        <w:t>Head</w:t>
      </w:r>
      <w:r w:rsidRPr="00C7783D">
        <w:rPr>
          <w:bCs/>
          <w:sz w:val="24"/>
          <w:szCs w:val="24"/>
        </w:rPr>
        <w:t xml:space="preserve">: </w:t>
      </w:r>
      <w:r>
        <w:rPr>
          <w:bCs/>
          <w:sz w:val="24"/>
          <w:szCs w:val="24"/>
        </w:rPr>
        <w:t>Salp colonial</w:t>
      </w:r>
      <w:r w:rsidRPr="00C7783D">
        <w:rPr>
          <w:bCs/>
          <w:sz w:val="24"/>
          <w:szCs w:val="24"/>
        </w:rPr>
        <w:t xml:space="preserve"> ontology</w:t>
      </w:r>
    </w:p>
    <w:p w14:paraId="0275CF3A" w14:textId="7693369B" w:rsidR="003E4853" w:rsidRPr="00C7783D" w:rsidRDefault="00C7783D" w:rsidP="00FE2422">
      <w:pPr>
        <w:spacing w:line="480" w:lineRule="auto"/>
        <w:rPr>
          <w:bCs/>
          <w:sz w:val="24"/>
          <w:szCs w:val="24"/>
        </w:rPr>
      </w:pPr>
      <w:r w:rsidRPr="00C7783D">
        <w:rPr>
          <w:bCs/>
          <w:sz w:val="24"/>
          <w:szCs w:val="24"/>
        </w:rPr>
        <w:t xml:space="preserve">Title: </w:t>
      </w:r>
      <w:r w:rsidR="00425DD7" w:rsidRPr="00C7783D">
        <w:rPr>
          <w:bCs/>
          <w:sz w:val="24"/>
          <w:szCs w:val="24"/>
        </w:rPr>
        <w:t>A developmental ontology for the colonial architecture of salps</w:t>
      </w:r>
    </w:p>
    <w:p w14:paraId="2047FA31" w14:textId="04D3FCE8" w:rsidR="00FE2422" w:rsidRDefault="00C7783D" w:rsidP="00FE2422">
      <w:pPr>
        <w:spacing w:line="480" w:lineRule="auto"/>
        <w:rPr>
          <w:sz w:val="24"/>
          <w:szCs w:val="24"/>
        </w:rPr>
      </w:pPr>
      <w:r>
        <w:rPr>
          <w:sz w:val="24"/>
          <w:szCs w:val="24"/>
        </w:rPr>
        <w:t xml:space="preserve">Authors: </w:t>
      </w:r>
      <w:r w:rsidR="00425DD7" w:rsidRPr="00FE2422">
        <w:rPr>
          <w:sz w:val="24"/>
          <w:szCs w:val="24"/>
        </w:rPr>
        <w:t>Alejandro Damian-Serrano</w:t>
      </w:r>
      <w:r w:rsidRPr="00C7783D">
        <w:rPr>
          <w:sz w:val="24"/>
          <w:szCs w:val="24"/>
          <w:vertAlign w:val="superscript"/>
        </w:rPr>
        <w:t>1</w:t>
      </w:r>
      <w:r w:rsidR="00425DD7" w:rsidRPr="00FE2422">
        <w:rPr>
          <w:sz w:val="24"/>
          <w:szCs w:val="24"/>
        </w:rPr>
        <w:t>, Kelly R. Sutherland</w:t>
      </w:r>
      <w:r w:rsidRPr="00C7783D">
        <w:rPr>
          <w:sz w:val="24"/>
          <w:szCs w:val="24"/>
          <w:vertAlign w:val="superscript"/>
        </w:rPr>
        <w:t>1</w:t>
      </w:r>
    </w:p>
    <w:p w14:paraId="06B8D060" w14:textId="2154AA21" w:rsidR="00C7783D" w:rsidRDefault="00C7783D" w:rsidP="00FE2422">
      <w:pPr>
        <w:spacing w:line="480" w:lineRule="auto"/>
        <w:rPr>
          <w:sz w:val="24"/>
          <w:szCs w:val="24"/>
        </w:rPr>
      </w:pPr>
      <w:r>
        <w:rPr>
          <w:sz w:val="24"/>
          <w:szCs w:val="24"/>
        </w:rPr>
        <w:t xml:space="preserve">Affiliation &amp; Address: (1) University of Oregon, Department of Biology, Institute of Ecology and Evolution. 473 Onyx Bridge, </w:t>
      </w:r>
      <w:r w:rsidRPr="00C7783D">
        <w:rPr>
          <w:sz w:val="24"/>
          <w:szCs w:val="24"/>
        </w:rPr>
        <w:t>5289 University of Oregon, Eugene, OR 97403-5289.</w:t>
      </w:r>
    </w:p>
    <w:p w14:paraId="0A193365" w14:textId="489E9EC0" w:rsidR="00C7783D" w:rsidRDefault="00C7783D" w:rsidP="00C7783D">
      <w:pPr>
        <w:spacing w:line="240" w:lineRule="auto"/>
        <w:rPr>
          <w:rFonts w:ascii="Noto Sans" w:eastAsia="Times New Roman" w:hAnsi="Noto Sans" w:cs="Noto Sans"/>
          <w:color w:val="000000"/>
          <w:sz w:val="24"/>
          <w:szCs w:val="24"/>
          <w:shd w:val="clear" w:color="auto" w:fill="FFFFFF"/>
          <w:lang w:val="en-US"/>
        </w:rPr>
      </w:pPr>
      <w:r>
        <w:rPr>
          <w:rFonts w:ascii="Noto Sans" w:eastAsia="Times New Roman" w:hAnsi="Noto Sans" w:cs="Noto Sans"/>
          <w:color w:val="000000"/>
          <w:sz w:val="24"/>
          <w:szCs w:val="24"/>
          <w:shd w:val="clear" w:color="auto" w:fill="FFFFFF"/>
          <w:lang w:val="en-US"/>
        </w:rPr>
        <w:t xml:space="preserve">Corresponding author email: Alejandro Damian-Serrano, </w:t>
      </w:r>
      <w:hyperlink r:id="rId6" w:history="1">
        <w:r w:rsidRPr="00FB476C">
          <w:rPr>
            <w:rStyle w:val="Hyperlink"/>
            <w:rFonts w:ascii="Noto Sans" w:eastAsia="Times New Roman" w:hAnsi="Noto Sans" w:cs="Noto Sans"/>
            <w:sz w:val="24"/>
            <w:szCs w:val="24"/>
            <w:shd w:val="clear" w:color="auto" w:fill="FFFFFF"/>
            <w:lang w:val="en-US"/>
          </w:rPr>
          <w:t>adamians@uoregon.edu</w:t>
        </w:r>
      </w:hyperlink>
    </w:p>
    <w:p w14:paraId="1CE98532" w14:textId="6D974FE5" w:rsidR="00C7783D" w:rsidRPr="00C7783D" w:rsidRDefault="00C7783D" w:rsidP="00C7783D">
      <w:pPr>
        <w:spacing w:line="240" w:lineRule="auto"/>
        <w:rPr>
          <w:rFonts w:ascii="Times New Roman" w:eastAsia="Times New Roman" w:hAnsi="Times New Roman" w:cs="Times New Roman"/>
          <w:sz w:val="24"/>
          <w:szCs w:val="24"/>
          <w:lang w:val="en-US"/>
        </w:rPr>
      </w:pPr>
      <w:r w:rsidRPr="00C7783D">
        <w:rPr>
          <w:rFonts w:ascii="Noto Sans" w:eastAsia="Times New Roman" w:hAnsi="Noto Sans" w:cs="Noto Sans"/>
          <w:color w:val="000000"/>
          <w:sz w:val="24"/>
          <w:szCs w:val="24"/>
          <w:lang w:val="en-US"/>
        </w:rPr>
        <w:br/>
      </w:r>
      <w:r>
        <w:rPr>
          <w:rFonts w:ascii="Noto Sans" w:eastAsia="Times New Roman" w:hAnsi="Noto Sans" w:cs="Noto Sans"/>
          <w:color w:val="000000"/>
          <w:sz w:val="24"/>
          <w:szCs w:val="24"/>
          <w:lang w:val="en-US"/>
        </w:rPr>
        <w:t>Key words: salps, coloniality, ontology, development, colonial architecture</w:t>
      </w:r>
    </w:p>
    <w:p w14:paraId="18892669" w14:textId="1D09BAFD" w:rsidR="002D08A7" w:rsidRDefault="002D08A7" w:rsidP="00FE2422">
      <w:pPr>
        <w:spacing w:line="480" w:lineRule="auto"/>
        <w:rPr>
          <w:sz w:val="24"/>
          <w:szCs w:val="24"/>
        </w:rPr>
      </w:pPr>
    </w:p>
    <w:p w14:paraId="19574724" w14:textId="4707404E" w:rsidR="002D08A7" w:rsidRDefault="002D08A7" w:rsidP="00FE2422">
      <w:pPr>
        <w:spacing w:line="480" w:lineRule="auto"/>
        <w:rPr>
          <w:sz w:val="24"/>
          <w:szCs w:val="24"/>
        </w:rPr>
      </w:pPr>
    </w:p>
    <w:p w14:paraId="7C3AB80A" w14:textId="74D1069D" w:rsidR="002D08A7" w:rsidRDefault="002D08A7" w:rsidP="00FE2422">
      <w:pPr>
        <w:spacing w:line="480" w:lineRule="auto"/>
        <w:rPr>
          <w:sz w:val="24"/>
          <w:szCs w:val="24"/>
        </w:rPr>
      </w:pPr>
    </w:p>
    <w:p w14:paraId="11F7ACC6" w14:textId="53716E29" w:rsidR="002D08A7" w:rsidRDefault="002D08A7" w:rsidP="00FE2422">
      <w:pPr>
        <w:spacing w:line="480" w:lineRule="auto"/>
        <w:rPr>
          <w:sz w:val="24"/>
          <w:szCs w:val="24"/>
        </w:rPr>
      </w:pPr>
    </w:p>
    <w:p w14:paraId="419BF542" w14:textId="59BACCAA" w:rsidR="002D08A7" w:rsidRDefault="002D08A7" w:rsidP="00FE2422">
      <w:pPr>
        <w:spacing w:line="480" w:lineRule="auto"/>
        <w:rPr>
          <w:sz w:val="24"/>
          <w:szCs w:val="24"/>
        </w:rPr>
      </w:pPr>
    </w:p>
    <w:p w14:paraId="6E4A8373" w14:textId="315E21B5" w:rsidR="002D08A7" w:rsidRDefault="002D08A7" w:rsidP="00FE2422">
      <w:pPr>
        <w:spacing w:line="480" w:lineRule="auto"/>
        <w:rPr>
          <w:sz w:val="24"/>
          <w:szCs w:val="24"/>
        </w:rPr>
      </w:pPr>
    </w:p>
    <w:p w14:paraId="033FE357" w14:textId="66383AD8" w:rsidR="002D08A7" w:rsidRDefault="002D08A7" w:rsidP="00FE2422">
      <w:pPr>
        <w:spacing w:line="480" w:lineRule="auto"/>
        <w:rPr>
          <w:sz w:val="24"/>
          <w:szCs w:val="24"/>
        </w:rPr>
      </w:pPr>
    </w:p>
    <w:p w14:paraId="16364FDB" w14:textId="6AEBABC4" w:rsidR="002D08A7" w:rsidRDefault="002D08A7" w:rsidP="00FE2422">
      <w:pPr>
        <w:spacing w:line="480" w:lineRule="auto"/>
        <w:rPr>
          <w:sz w:val="24"/>
          <w:szCs w:val="24"/>
        </w:rPr>
      </w:pPr>
    </w:p>
    <w:p w14:paraId="6E2967D9" w14:textId="43831A8B" w:rsidR="002D08A7" w:rsidRDefault="002D08A7" w:rsidP="00FE2422">
      <w:pPr>
        <w:spacing w:line="480" w:lineRule="auto"/>
        <w:rPr>
          <w:sz w:val="24"/>
          <w:szCs w:val="24"/>
        </w:rPr>
      </w:pPr>
    </w:p>
    <w:p w14:paraId="179E2B94" w14:textId="45171C03" w:rsidR="002D08A7" w:rsidRDefault="002D08A7" w:rsidP="00FE2422">
      <w:pPr>
        <w:spacing w:line="480" w:lineRule="auto"/>
        <w:rPr>
          <w:sz w:val="24"/>
          <w:szCs w:val="24"/>
        </w:rPr>
      </w:pPr>
    </w:p>
    <w:p w14:paraId="229A6DD7" w14:textId="7C1C53AE" w:rsidR="002D08A7" w:rsidRDefault="002D08A7" w:rsidP="00FE2422">
      <w:pPr>
        <w:spacing w:line="480" w:lineRule="auto"/>
        <w:rPr>
          <w:sz w:val="24"/>
          <w:szCs w:val="24"/>
        </w:rPr>
      </w:pPr>
    </w:p>
    <w:p w14:paraId="65C3359E" w14:textId="0C8E29E5" w:rsidR="002D08A7" w:rsidRDefault="002D08A7" w:rsidP="00FE2422">
      <w:pPr>
        <w:spacing w:line="480" w:lineRule="auto"/>
        <w:rPr>
          <w:sz w:val="24"/>
          <w:szCs w:val="24"/>
        </w:rPr>
      </w:pPr>
    </w:p>
    <w:p w14:paraId="44E9EC4A" w14:textId="455FDBCA" w:rsidR="002D08A7" w:rsidRDefault="002D08A7" w:rsidP="00FE2422">
      <w:pPr>
        <w:spacing w:line="480" w:lineRule="auto"/>
        <w:rPr>
          <w:sz w:val="24"/>
          <w:szCs w:val="24"/>
        </w:rPr>
      </w:pPr>
    </w:p>
    <w:p w14:paraId="097FBF4F" w14:textId="575B6385" w:rsidR="002D08A7" w:rsidRDefault="002D08A7" w:rsidP="00FE2422">
      <w:pPr>
        <w:spacing w:line="480" w:lineRule="auto"/>
        <w:rPr>
          <w:sz w:val="24"/>
          <w:szCs w:val="24"/>
        </w:rPr>
      </w:pPr>
    </w:p>
    <w:p w14:paraId="6805D93A" w14:textId="1DEE60A7" w:rsidR="002D08A7" w:rsidRDefault="002D08A7" w:rsidP="00FE2422">
      <w:pPr>
        <w:spacing w:line="480" w:lineRule="auto"/>
        <w:rPr>
          <w:sz w:val="24"/>
          <w:szCs w:val="24"/>
        </w:rPr>
      </w:pPr>
    </w:p>
    <w:p w14:paraId="508724C0" w14:textId="29C6D3F6" w:rsidR="003E4853" w:rsidRPr="00FE2422" w:rsidRDefault="00425DD7" w:rsidP="00FE2422">
      <w:pPr>
        <w:spacing w:line="480" w:lineRule="auto"/>
        <w:rPr>
          <w:b/>
          <w:sz w:val="24"/>
          <w:szCs w:val="24"/>
        </w:rPr>
      </w:pPr>
      <w:r w:rsidRPr="00FE2422">
        <w:rPr>
          <w:b/>
          <w:sz w:val="24"/>
          <w:szCs w:val="24"/>
        </w:rPr>
        <w:t>Abstract</w:t>
      </w:r>
    </w:p>
    <w:p w14:paraId="04A2217A" w14:textId="7F68BF3C" w:rsidR="003E4853" w:rsidRDefault="00425DD7" w:rsidP="002D08A7">
      <w:pPr>
        <w:spacing w:line="480" w:lineRule="auto"/>
        <w:jc w:val="both"/>
        <w:rPr>
          <w:sz w:val="24"/>
          <w:szCs w:val="24"/>
        </w:rPr>
      </w:pPr>
      <w:r w:rsidRPr="00FE2422">
        <w:rPr>
          <w:sz w:val="24"/>
          <w:szCs w:val="24"/>
        </w:rPr>
        <w:t>Colonial animals are composed of clonal individuals that remain physically connected and physiologically integrated. Salps are urochordates with a dual life cycle including an asexual solitary stage that buds sexual colonies composed of jet-propelling zooids that efficiently swim together as a single unit by multi-jet propulsion. Colonies from different species develop distinct architectures characterized by their zooid</w:t>
      </w:r>
      <w:ins w:id="0" w:author="Kelly Sutherland" w:date="2023-04-11T11:28:00Z">
        <w:r w:rsidR="00CC1889">
          <w:rPr>
            <w:sz w:val="24"/>
            <w:szCs w:val="24"/>
          </w:rPr>
          <w:t xml:space="preserve"> arrangement patterns</w:t>
        </w:r>
      </w:ins>
      <w:r w:rsidRPr="00FE2422">
        <w:rPr>
          <w:sz w:val="24"/>
          <w:szCs w:val="24"/>
        </w:rPr>
        <w:t xml:space="preserve">. While this diversity has been known for decades, it has received little attention. Thus, these architectures have never been formally defined using a framework of variables and axes that would allow comparative analyses. </w:t>
      </w:r>
      <w:commentRangeStart w:id="1"/>
      <w:r w:rsidRPr="00FE2422">
        <w:rPr>
          <w:sz w:val="24"/>
          <w:szCs w:val="24"/>
        </w:rPr>
        <w:t xml:space="preserve">We set out to define a homology-oriented ontology of the salp colony architecture morphospace and characterize the developmental pathways that build the different architectures. </w:t>
      </w:r>
      <w:commentRangeEnd w:id="1"/>
      <w:r w:rsidR="00CC1889">
        <w:rPr>
          <w:rStyle w:val="CommentReference"/>
        </w:rPr>
        <w:commentReference w:id="1"/>
      </w:r>
      <w:r w:rsidRPr="00FE2422">
        <w:rPr>
          <w:sz w:val="24"/>
          <w:szCs w:val="24"/>
        </w:rPr>
        <w:t xml:space="preserve">Since all salp colonies begin their development as a transversal double chain, we characterized each adult colonial architecture as a series of developmental transitions, such as rotations and translations of zooids, relative to their orientation at this early shared stage. We found that all adult architectures are either final or intermediate stages within three developmental pathways towards either bipinnate, cluster, or helical forms. We hypothesize that this framework will enable comparative studies on the biomechanical implications, ecological functions, evolutionary history, and engineering applications of the diversity of salp colony architectures. The architectural variation found among salp colonies is the most diverse in any clade of clonal colonial animals. We hypothesize that this remarkable breadth of geometries is a product of adaptive evolution to distinct </w:t>
      </w:r>
      <w:proofErr w:type="spellStart"/>
      <w:r w:rsidRPr="00FE2422">
        <w:rPr>
          <w:sz w:val="24"/>
          <w:szCs w:val="24"/>
        </w:rPr>
        <w:t>multijet</w:t>
      </w:r>
      <w:proofErr w:type="spellEnd"/>
      <w:r w:rsidRPr="00FE2422">
        <w:rPr>
          <w:sz w:val="24"/>
          <w:szCs w:val="24"/>
        </w:rPr>
        <w:t xml:space="preserve"> colonial locomotory strategies.</w:t>
      </w:r>
    </w:p>
    <w:p w14:paraId="073325B9" w14:textId="77777777" w:rsidR="00E465C2" w:rsidRPr="002D08A7" w:rsidRDefault="00E465C2" w:rsidP="002D08A7">
      <w:pPr>
        <w:spacing w:line="480" w:lineRule="auto"/>
        <w:jc w:val="both"/>
        <w:rPr>
          <w:sz w:val="24"/>
          <w:szCs w:val="24"/>
          <w:highlight w:val="yellow"/>
        </w:rPr>
      </w:pPr>
    </w:p>
    <w:p w14:paraId="0362FB45" w14:textId="63035BE4" w:rsidR="003E4853" w:rsidRPr="002D08A7" w:rsidRDefault="00425DD7" w:rsidP="00FE2422">
      <w:pPr>
        <w:spacing w:line="480" w:lineRule="auto"/>
        <w:rPr>
          <w:b/>
          <w:sz w:val="24"/>
          <w:szCs w:val="24"/>
        </w:rPr>
      </w:pPr>
      <w:r w:rsidRPr="00FE2422">
        <w:rPr>
          <w:b/>
          <w:sz w:val="24"/>
          <w:szCs w:val="24"/>
        </w:rPr>
        <w:t>Introduction</w:t>
      </w:r>
    </w:p>
    <w:p w14:paraId="5C78B865" w14:textId="002C50B2" w:rsidR="003E4853" w:rsidRPr="00FE2422" w:rsidRDefault="00425DD7" w:rsidP="002D08A7">
      <w:pPr>
        <w:spacing w:line="480" w:lineRule="auto"/>
        <w:ind w:firstLine="720"/>
        <w:rPr>
          <w:sz w:val="24"/>
          <w:szCs w:val="24"/>
        </w:rPr>
      </w:pPr>
      <w:r w:rsidRPr="00FE2422">
        <w:rPr>
          <w:sz w:val="24"/>
          <w:szCs w:val="24"/>
        </w:rPr>
        <w:t xml:space="preserve">Salps (Chordata: </w:t>
      </w:r>
      <w:proofErr w:type="spellStart"/>
      <w:r w:rsidRPr="00FE2422">
        <w:rPr>
          <w:sz w:val="24"/>
          <w:szCs w:val="24"/>
        </w:rPr>
        <w:t>Tunicata</w:t>
      </w:r>
      <w:proofErr w:type="spellEnd"/>
      <w:r w:rsidRPr="00FE2422">
        <w:rPr>
          <w:sz w:val="24"/>
          <w:szCs w:val="24"/>
        </w:rPr>
        <w:t xml:space="preserve">: </w:t>
      </w:r>
      <w:proofErr w:type="spellStart"/>
      <w:r w:rsidRPr="00FE2422">
        <w:rPr>
          <w:sz w:val="24"/>
          <w:szCs w:val="24"/>
        </w:rPr>
        <w:t>Thaliacea</w:t>
      </w:r>
      <w:proofErr w:type="spellEnd"/>
      <w:r w:rsidRPr="00FE2422">
        <w:rPr>
          <w:sz w:val="24"/>
          <w:szCs w:val="24"/>
        </w:rPr>
        <w:t xml:space="preserve">: </w:t>
      </w:r>
      <w:proofErr w:type="spellStart"/>
      <w:r w:rsidRPr="00FE2422">
        <w:rPr>
          <w:sz w:val="24"/>
          <w:szCs w:val="24"/>
        </w:rPr>
        <w:t>Salpida</w:t>
      </w:r>
      <w:proofErr w:type="spellEnd"/>
      <w:r w:rsidRPr="00FE2422">
        <w:rPr>
          <w:sz w:val="24"/>
          <w:szCs w:val="24"/>
        </w:rPr>
        <w:t>) are marine pelagic urochordates that filter-feed on phytoplankton and bacteria. The salp life cycle (Fig. 1) consists of a solitary stage (</w:t>
      </w:r>
      <w:proofErr w:type="spellStart"/>
      <w:r w:rsidRPr="00FE2422">
        <w:rPr>
          <w:sz w:val="24"/>
          <w:szCs w:val="24"/>
        </w:rPr>
        <w:t>oozoid</w:t>
      </w:r>
      <w:proofErr w:type="spellEnd"/>
      <w:r w:rsidRPr="00FE2422">
        <w:rPr>
          <w:sz w:val="24"/>
          <w:szCs w:val="24"/>
        </w:rPr>
        <w:t xml:space="preserve">) that asexually buds colonies of the aggregate stage (blastozooids) along a ventral projection (stolon). Aggregate blastozooids are protogynous and can sexually reproduce, brooding embryonic solitary </w:t>
      </w:r>
      <w:proofErr w:type="spellStart"/>
      <w:r w:rsidRPr="00FE2422">
        <w:rPr>
          <w:sz w:val="24"/>
          <w:szCs w:val="24"/>
        </w:rPr>
        <w:t>oozooids</w:t>
      </w:r>
      <w:proofErr w:type="spellEnd"/>
      <w:r w:rsidRPr="00FE2422">
        <w:rPr>
          <w:sz w:val="24"/>
          <w:szCs w:val="24"/>
        </w:rPr>
        <w:t xml:space="preserve"> in a placenta as females (Bone, 1998). While solitary </w:t>
      </w:r>
      <w:proofErr w:type="spellStart"/>
      <w:r w:rsidRPr="00FE2422">
        <w:rPr>
          <w:sz w:val="24"/>
          <w:szCs w:val="24"/>
        </w:rPr>
        <w:t>oozooids</w:t>
      </w:r>
      <w:proofErr w:type="spellEnd"/>
      <w:r w:rsidRPr="00FE2422">
        <w:rPr>
          <w:sz w:val="24"/>
          <w:szCs w:val="24"/>
        </w:rPr>
        <w:t xml:space="preserve"> move using single-jet propulsion (</w:t>
      </w:r>
      <w:commentRangeStart w:id="2"/>
      <w:commentRangeStart w:id="3"/>
      <w:r w:rsidRPr="00FE2422">
        <w:rPr>
          <w:sz w:val="24"/>
          <w:szCs w:val="24"/>
        </w:rPr>
        <w:t xml:space="preserve">like pyrosomes, </w:t>
      </w:r>
      <w:commentRangeEnd w:id="2"/>
      <w:r w:rsidR="00CC1889">
        <w:rPr>
          <w:rStyle w:val="CommentReference"/>
        </w:rPr>
        <w:commentReference w:id="2"/>
      </w:r>
      <w:commentRangeEnd w:id="3"/>
      <w:r w:rsidR="00CC1889">
        <w:rPr>
          <w:rStyle w:val="CommentReference"/>
        </w:rPr>
        <w:commentReference w:id="3"/>
      </w:r>
      <w:r w:rsidRPr="00FE2422">
        <w:rPr>
          <w:sz w:val="24"/>
          <w:szCs w:val="24"/>
        </w:rPr>
        <w:t xml:space="preserve">or solitary medusae), salp aggregate colonies move in an integrated, coordinated manner through multi-jet propulsion. </w:t>
      </w:r>
    </w:p>
    <w:p w14:paraId="103C3DD6" w14:textId="203D60A2" w:rsidR="003E4853" w:rsidRPr="00FE2422" w:rsidRDefault="00425DD7" w:rsidP="00084B90">
      <w:pPr>
        <w:spacing w:line="480" w:lineRule="auto"/>
        <w:ind w:firstLine="720"/>
        <w:rPr>
          <w:sz w:val="24"/>
          <w:szCs w:val="24"/>
        </w:rPr>
      </w:pPr>
      <w:r w:rsidRPr="00FE2422">
        <w:rPr>
          <w:sz w:val="24"/>
          <w:szCs w:val="24"/>
        </w:rPr>
        <w:t xml:space="preserve">Compared to other </w:t>
      </w:r>
      <w:proofErr w:type="spellStart"/>
      <w:r w:rsidRPr="00FE2422">
        <w:rPr>
          <w:sz w:val="24"/>
          <w:szCs w:val="24"/>
        </w:rPr>
        <w:t>multijet</w:t>
      </w:r>
      <w:proofErr w:type="spellEnd"/>
      <w:r w:rsidRPr="00FE2422">
        <w:rPr>
          <w:sz w:val="24"/>
          <w:szCs w:val="24"/>
        </w:rPr>
        <w:t xml:space="preserve"> colonies, </w:t>
      </w:r>
      <w:r w:rsidR="00C7783D" w:rsidRPr="00FE2422">
        <w:rPr>
          <w:sz w:val="24"/>
          <w:szCs w:val="24"/>
        </w:rPr>
        <w:t>e.g.,</w:t>
      </w:r>
      <w:r w:rsidRPr="00FE2422">
        <w:rPr>
          <w:sz w:val="24"/>
          <w:szCs w:val="24"/>
        </w:rPr>
        <w:t xml:space="preserve"> siphonophores or pyrosomes, salps present a much broader set of architectural configurations among free-swimming colonial animals (Madin, 1990). Salp colony architectures vary across the 48 described species of salps, and include transversal chains, oblique chains, linear chains, whorls, clusters, and helical solenoids (Fig. 2). This diversity and complexity in the arrangements of zooids across species represent a morphological phenotype above the individual’s morphology. A familiar analogy would be the variation in the quaternary structure of proteins as an emergent property of lower-level structural changes. While these colonial architectures look radically different from one another, all species have one early developmental stage in common where the stolon of the solitary progenitor segments into a double chain of paired chiral zooids arranged in a transversal double chain (Bone, 1998). </w:t>
      </w:r>
    </w:p>
    <w:p w14:paraId="5B1A5EAE" w14:textId="1E904D89" w:rsidR="003E4853" w:rsidRPr="00FE2422" w:rsidRDefault="00425DD7" w:rsidP="00084B90">
      <w:pPr>
        <w:spacing w:line="480" w:lineRule="auto"/>
        <w:ind w:firstLine="720"/>
        <w:rPr>
          <w:sz w:val="24"/>
          <w:szCs w:val="24"/>
        </w:rPr>
      </w:pPr>
      <w:r w:rsidRPr="00FE2422">
        <w:rPr>
          <w:sz w:val="24"/>
          <w:szCs w:val="24"/>
        </w:rPr>
        <w:lastRenderedPageBreak/>
        <w:t xml:space="preserve">As the young colony is released from the solitary, the zooids grow rapidly in size, develop their anatomical features, and in most species, they shift their arrangement in the colony into the different architectures we observe in adults. While these colony architectures have been described qualitatively (Madin, 1990), they have received little attention in the past three decades and lack a formal definition. The primary gaps of knowledge include a breakdown of the traits that define the ontology of these architectures, a quantitative framework to measure those traits, and a detailed comparison of the developmental processes that give rise to the different architectures. </w:t>
      </w:r>
      <w:commentRangeStart w:id="4"/>
      <w:r w:rsidRPr="00FE2422">
        <w:rPr>
          <w:sz w:val="24"/>
          <w:szCs w:val="24"/>
        </w:rPr>
        <w:t xml:space="preserve">An ontology </w:t>
      </w:r>
      <w:commentRangeEnd w:id="4"/>
      <w:r w:rsidR="00CC1889">
        <w:rPr>
          <w:rStyle w:val="CommentReference"/>
        </w:rPr>
        <w:commentReference w:id="4"/>
      </w:r>
      <w:r w:rsidRPr="00FE2422">
        <w:rPr>
          <w:sz w:val="24"/>
          <w:szCs w:val="24"/>
        </w:rPr>
        <w:t>is defined as “a set of concepts and categories in a subject area or domain that shows their properties and the relations between them” (Oxford Languages, 2023). In biology, ontologies serve as conceptual frameworks to designate categories, identities, and relationships of parts and variations in complex systems (Bard &amp; Rhee 2004). In this context, we refer to an ontology of salp colony architectures as the categorization of the forms, the description of their characteristics, the definition of their ontogenetic relationships, and their relationships to geometric transformations.</w:t>
      </w:r>
    </w:p>
    <w:p w14:paraId="4CB68631" w14:textId="40A8DE86" w:rsidR="003E4853" w:rsidRDefault="00425DD7" w:rsidP="002D08A7">
      <w:pPr>
        <w:spacing w:line="480" w:lineRule="auto"/>
        <w:ind w:firstLine="720"/>
        <w:rPr>
          <w:sz w:val="24"/>
          <w:szCs w:val="24"/>
        </w:rPr>
      </w:pPr>
      <w:r w:rsidRPr="00FE2422">
        <w:rPr>
          <w:sz w:val="24"/>
          <w:szCs w:val="24"/>
        </w:rPr>
        <w:t xml:space="preserve">Here we aim to leverage the shared earliest stage in their colonial development to (1) define a set of homologous axes, variables, and planes of observation in all salp </w:t>
      </w:r>
      <w:commentRangeStart w:id="5"/>
      <w:r w:rsidRPr="00FE2422">
        <w:rPr>
          <w:sz w:val="24"/>
          <w:szCs w:val="24"/>
        </w:rPr>
        <w:t>colonies</w:t>
      </w:r>
      <w:commentRangeEnd w:id="5"/>
      <w:r w:rsidR="00CC1889">
        <w:rPr>
          <w:rStyle w:val="CommentReference"/>
        </w:rPr>
        <w:commentReference w:id="5"/>
      </w:r>
      <w:ins w:id="6" w:author="Kelly Sutherland" w:date="2023-04-11T11:36:00Z">
        <w:r w:rsidR="00CC1889">
          <w:rPr>
            <w:sz w:val="24"/>
            <w:szCs w:val="24"/>
          </w:rPr>
          <w:t xml:space="preserve">, </w:t>
        </w:r>
      </w:ins>
      <w:del w:id="7" w:author="Kelly Sutherland" w:date="2023-04-11T11:36:00Z">
        <w:r w:rsidRPr="00FE2422" w:rsidDel="00CC1889">
          <w:rPr>
            <w:sz w:val="24"/>
            <w:szCs w:val="24"/>
          </w:rPr>
          <w:delText xml:space="preserve"> onto which to then </w:delText>
        </w:r>
      </w:del>
      <w:r w:rsidRPr="00FE2422">
        <w:rPr>
          <w:sz w:val="24"/>
          <w:szCs w:val="24"/>
        </w:rPr>
        <w:t>(2) map the different architectures</w:t>
      </w:r>
      <w:ins w:id="8" w:author="Kelly Sutherland" w:date="2023-04-11T11:36:00Z">
        <w:r w:rsidR="00CC1889">
          <w:rPr>
            <w:sz w:val="24"/>
            <w:szCs w:val="24"/>
          </w:rPr>
          <w:t xml:space="preserve"> based on (1)</w:t>
        </w:r>
      </w:ins>
      <w:r w:rsidRPr="00FE2422">
        <w:rPr>
          <w:sz w:val="24"/>
          <w:szCs w:val="24"/>
        </w:rPr>
        <w:t xml:space="preserve">, and (3) define a hierarchical classification of the distinct types and degrees of developmental translations and rotations of the zooids. The ultimate goal is to enable comparative analyses of variation in zooid arrangements between and within architectures. Using this framework, comparative studies will be able to investigate the biomechanical implications, ecological functions, evolutionary history, and engineering applications of the extant </w:t>
      </w:r>
      <w:r w:rsidRPr="00FE2422">
        <w:rPr>
          <w:sz w:val="24"/>
          <w:szCs w:val="24"/>
        </w:rPr>
        <w:lastRenderedPageBreak/>
        <w:t xml:space="preserve">architectonic diversity of salp colonies. Moreover, this work will shed light on the broader design space of clonal coloniality among animals. </w:t>
      </w:r>
    </w:p>
    <w:p w14:paraId="2739268F" w14:textId="77777777" w:rsidR="00E465C2" w:rsidRPr="00FE2422" w:rsidRDefault="00E465C2" w:rsidP="002D08A7">
      <w:pPr>
        <w:spacing w:line="480" w:lineRule="auto"/>
        <w:ind w:firstLine="720"/>
        <w:rPr>
          <w:sz w:val="24"/>
          <w:szCs w:val="24"/>
        </w:rPr>
      </w:pPr>
    </w:p>
    <w:p w14:paraId="66718E96" w14:textId="083396E0" w:rsidR="003E4853" w:rsidRPr="002D08A7" w:rsidRDefault="00425DD7" w:rsidP="00FE2422">
      <w:pPr>
        <w:spacing w:line="480" w:lineRule="auto"/>
        <w:rPr>
          <w:b/>
          <w:sz w:val="24"/>
          <w:szCs w:val="24"/>
        </w:rPr>
      </w:pPr>
      <w:r w:rsidRPr="00FE2422">
        <w:rPr>
          <w:b/>
          <w:sz w:val="24"/>
          <w:szCs w:val="24"/>
        </w:rPr>
        <w:t>M</w:t>
      </w:r>
      <w:r w:rsidR="002D08A7">
        <w:rPr>
          <w:b/>
          <w:sz w:val="24"/>
          <w:szCs w:val="24"/>
        </w:rPr>
        <w:t>aterials and M</w:t>
      </w:r>
      <w:r w:rsidRPr="00FE2422">
        <w:rPr>
          <w:b/>
          <w:sz w:val="24"/>
          <w:szCs w:val="24"/>
        </w:rPr>
        <w:t>ethods</w:t>
      </w:r>
    </w:p>
    <w:p w14:paraId="321AA191" w14:textId="1F0B2DE5" w:rsidR="003E4853" w:rsidRPr="00FE2422" w:rsidRDefault="00425DD7" w:rsidP="00084B90">
      <w:pPr>
        <w:spacing w:line="480" w:lineRule="auto"/>
        <w:ind w:firstLine="720"/>
        <w:rPr>
          <w:sz w:val="24"/>
          <w:szCs w:val="24"/>
        </w:rPr>
      </w:pPr>
      <w:r w:rsidRPr="00FE2422">
        <w:rPr>
          <w:sz w:val="24"/>
          <w:szCs w:val="24"/>
        </w:rPr>
        <w:t xml:space="preserve">We observed, </w:t>
      </w:r>
      <w:proofErr w:type="spellStart"/>
      <w:r w:rsidRPr="00FE2422">
        <w:rPr>
          <w:sz w:val="24"/>
          <w:szCs w:val="24"/>
        </w:rPr>
        <w:t>videographed</w:t>
      </w:r>
      <w:proofErr w:type="spellEnd"/>
      <w:r w:rsidRPr="00FE2422">
        <w:rPr>
          <w:sz w:val="24"/>
          <w:szCs w:val="24"/>
        </w:rPr>
        <w:t xml:space="preserve">, and collected live specimens of both adult salp blastozooid colonies and developing colonies in the </w:t>
      </w:r>
      <w:proofErr w:type="spellStart"/>
      <w:r w:rsidRPr="00FE2422">
        <w:rPr>
          <w:sz w:val="24"/>
          <w:szCs w:val="24"/>
        </w:rPr>
        <w:t>stolons</w:t>
      </w:r>
      <w:proofErr w:type="spellEnd"/>
      <w:r w:rsidRPr="00FE2422">
        <w:rPr>
          <w:sz w:val="24"/>
          <w:szCs w:val="24"/>
        </w:rPr>
        <w:t xml:space="preserve"> of solitary salp </w:t>
      </w:r>
      <w:proofErr w:type="spellStart"/>
      <w:r w:rsidRPr="00FE2422">
        <w:rPr>
          <w:sz w:val="24"/>
          <w:szCs w:val="24"/>
        </w:rPr>
        <w:t>oozooids</w:t>
      </w:r>
      <w:proofErr w:type="spellEnd"/>
      <w:r w:rsidRPr="00FE2422">
        <w:rPr>
          <w:sz w:val="24"/>
          <w:szCs w:val="24"/>
        </w:rPr>
        <w:t xml:space="preserve">. These specimens were collected while SCUBA diving untethered from a small vessel off the coast of Kailua-Kona (Hawai’i Big Island, 19°42'38.7" N 156°06'15.8" W), at an offshore location with a bottom depth of over 2000m. Some dives were conducted during the day, where we encountered most of the specimens of </w:t>
      </w:r>
      <w:r w:rsidRPr="00FE2422">
        <w:rPr>
          <w:i/>
          <w:sz w:val="24"/>
          <w:szCs w:val="24"/>
        </w:rPr>
        <w:t>Iasis cylindrica</w:t>
      </w:r>
      <w:r w:rsidR="002F7738">
        <w:rPr>
          <w:iCs/>
          <w:sz w:val="24"/>
          <w:szCs w:val="24"/>
        </w:rPr>
        <w:t xml:space="preserve"> (Cuvier, 1804)</w:t>
      </w:r>
      <w:r w:rsidRPr="00FE2422">
        <w:rPr>
          <w:sz w:val="24"/>
          <w:szCs w:val="24"/>
        </w:rPr>
        <w:t xml:space="preserve">, </w:t>
      </w:r>
      <w:r w:rsidRPr="00FE2422">
        <w:rPr>
          <w:i/>
          <w:sz w:val="24"/>
          <w:szCs w:val="24"/>
        </w:rPr>
        <w:t>Pegea</w:t>
      </w:r>
      <w:r w:rsidRPr="00FE2422">
        <w:rPr>
          <w:sz w:val="24"/>
          <w:szCs w:val="24"/>
        </w:rPr>
        <w:t xml:space="preserve"> sp., </w:t>
      </w:r>
      <w:proofErr w:type="spellStart"/>
      <w:r w:rsidRPr="00FE2422">
        <w:rPr>
          <w:i/>
          <w:sz w:val="24"/>
          <w:szCs w:val="24"/>
        </w:rPr>
        <w:t>Cyclosalpa</w:t>
      </w:r>
      <w:proofErr w:type="spellEnd"/>
      <w:r w:rsidRPr="00FE2422">
        <w:rPr>
          <w:i/>
          <w:sz w:val="24"/>
          <w:szCs w:val="24"/>
        </w:rPr>
        <w:t xml:space="preserve"> </w:t>
      </w:r>
      <w:proofErr w:type="spellStart"/>
      <w:r w:rsidRPr="00FE2422">
        <w:rPr>
          <w:i/>
          <w:sz w:val="24"/>
          <w:szCs w:val="24"/>
        </w:rPr>
        <w:t>affinis</w:t>
      </w:r>
      <w:proofErr w:type="spellEnd"/>
      <w:r w:rsidR="002F7738">
        <w:rPr>
          <w:iCs/>
          <w:sz w:val="24"/>
          <w:szCs w:val="24"/>
        </w:rPr>
        <w:t xml:space="preserve"> (</w:t>
      </w:r>
      <w:proofErr w:type="spellStart"/>
      <w:r w:rsidR="002F7738">
        <w:rPr>
          <w:iCs/>
          <w:sz w:val="24"/>
          <w:szCs w:val="24"/>
        </w:rPr>
        <w:t>Chamisso</w:t>
      </w:r>
      <w:proofErr w:type="spellEnd"/>
      <w:r w:rsidR="002F7738">
        <w:rPr>
          <w:iCs/>
          <w:sz w:val="24"/>
          <w:szCs w:val="24"/>
        </w:rPr>
        <w:t>, 1819)</w:t>
      </w:r>
      <w:r w:rsidRPr="00FE2422">
        <w:rPr>
          <w:sz w:val="24"/>
          <w:szCs w:val="24"/>
        </w:rPr>
        <w:t xml:space="preserve">, and </w:t>
      </w:r>
      <w:proofErr w:type="spellStart"/>
      <w:r w:rsidRPr="00FE2422">
        <w:rPr>
          <w:i/>
          <w:sz w:val="24"/>
          <w:szCs w:val="24"/>
        </w:rPr>
        <w:t>Brooksia</w:t>
      </w:r>
      <w:proofErr w:type="spellEnd"/>
      <w:r w:rsidRPr="00FE2422">
        <w:rPr>
          <w:i/>
          <w:sz w:val="24"/>
          <w:szCs w:val="24"/>
        </w:rPr>
        <w:t xml:space="preserve"> </w:t>
      </w:r>
      <w:proofErr w:type="spellStart"/>
      <w:r w:rsidRPr="00FE2422">
        <w:rPr>
          <w:i/>
          <w:sz w:val="24"/>
          <w:szCs w:val="24"/>
        </w:rPr>
        <w:t>rostrata</w:t>
      </w:r>
      <w:proofErr w:type="spellEnd"/>
      <w:r w:rsidR="002F7738">
        <w:rPr>
          <w:iCs/>
          <w:sz w:val="24"/>
          <w:szCs w:val="24"/>
        </w:rPr>
        <w:t xml:space="preserve"> (</w:t>
      </w:r>
      <w:proofErr w:type="spellStart"/>
      <w:r w:rsidR="002F7738">
        <w:rPr>
          <w:iCs/>
          <w:sz w:val="24"/>
          <w:szCs w:val="24"/>
        </w:rPr>
        <w:t>Traustedt</w:t>
      </w:r>
      <w:proofErr w:type="spellEnd"/>
      <w:r w:rsidR="002F7738">
        <w:rPr>
          <w:iCs/>
          <w:sz w:val="24"/>
          <w:szCs w:val="24"/>
        </w:rPr>
        <w:t>, 1893)</w:t>
      </w:r>
      <w:r w:rsidRPr="00FE2422">
        <w:rPr>
          <w:i/>
          <w:sz w:val="24"/>
          <w:szCs w:val="24"/>
        </w:rPr>
        <w:t xml:space="preserve">. </w:t>
      </w:r>
      <w:r w:rsidRPr="00FE2422">
        <w:rPr>
          <w:sz w:val="24"/>
          <w:szCs w:val="24"/>
        </w:rPr>
        <w:t xml:space="preserve">The rest of the species included in this study were collected during night dives when many salps perform diel vertical migration to shallower depths. </w:t>
      </w:r>
    </w:p>
    <w:p w14:paraId="42B5176F" w14:textId="77777777" w:rsidR="003E4853" w:rsidRPr="00FE2422" w:rsidRDefault="00425DD7" w:rsidP="00FE2422">
      <w:pPr>
        <w:spacing w:line="480" w:lineRule="auto"/>
        <w:ind w:firstLine="720"/>
        <w:rPr>
          <w:sz w:val="24"/>
          <w:szCs w:val="24"/>
        </w:rPr>
      </w:pPr>
      <w:r w:rsidRPr="00FE2422">
        <w:rPr>
          <w:sz w:val="24"/>
          <w:szCs w:val="24"/>
        </w:rPr>
        <w:t xml:space="preserve">After the dive, salp specimens were anesthetized in 0.2% MS222 buffered with sodium bicarbonate in seawater to facilitate photography. Developing </w:t>
      </w:r>
      <w:proofErr w:type="spellStart"/>
      <w:r w:rsidRPr="00FE2422">
        <w:rPr>
          <w:sz w:val="24"/>
          <w:szCs w:val="24"/>
        </w:rPr>
        <w:t>stolons</w:t>
      </w:r>
      <w:proofErr w:type="spellEnd"/>
      <w:r w:rsidRPr="00FE2422">
        <w:rPr>
          <w:sz w:val="24"/>
          <w:szCs w:val="24"/>
        </w:rPr>
        <w:t xml:space="preserve"> were dissected from the anesthetized solitary oozooid before photographing. We photographed anesthetized adult and developing blastozooid colonies in glass crystallization dishes with a black background using a </w:t>
      </w:r>
      <w:commentRangeStart w:id="9"/>
      <w:r w:rsidRPr="00FE2422">
        <w:rPr>
          <w:sz w:val="24"/>
          <w:szCs w:val="24"/>
        </w:rPr>
        <w:t xml:space="preserve">DSLR camera </w:t>
      </w:r>
      <w:commentRangeEnd w:id="9"/>
      <w:r w:rsidR="00673E64">
        <w:rPr>
          <w:rStyle w:val="CommentReference"/>
        </w:rPr>
        <w:commentReference w:id="9"/>
      </w:r>
      <w:r w:rsidRPr="00FE2422">
        <w:rPr>
          <w:sz w:val="24"/>
          <w:szCs w:val="24"/>
        </w:rPr>
        <w:t xml:space="preserve">with a </w:t>
      </w:r>
      <w:commentRangeStart w:id="10"/>
      <w:r w:rsidRPr="00FE2422">
        <w:rPr>
          <w:sz w:val="24"/>
          <w:szCs w:val="24"/>
        </w:rPr>
        <w:t>35mm</w:t>
      </w:r>
      <w:commentRangeEnd w:id="10"/>
      <w:r w:rsidR="00E01EA0">
        <w:rPr>
          <w:rStyle w:val="CommentReference"/>
        </w:rPr>
        <w:commentReference w:id="10"/>
      </w:r>
      <w:r w:rsidRPr="00FE2422">
        <w:rPr>
          <w:sz w:val="24"/>
          <w:szCs w:val="24"/>
        </w:rPr>
        <w:t xml:space="preserve"> lens mounted on an inverted tripod used as a copy stand. Specimens were photographed from different orientations relative to the constituent zooids’ bilateral symmetry (oral, aboral, dorsoventral, and lateral), with a ruler in the frame for scale reference. We collected and photographed blastozooids across 22 salp species. In addition, we </w:t>
      </w:r>
      <w:r w:rsidRPr="00FE2422">
        <w:rPr>
          <w:sz w:val="24"/>
          <w:szCs w:val="24"/>
        </w:rPr>
        <w:lastRenderedPageBreak/>
        <w:t>supplemented our gaps in taxon sampling using underwater photos and videos of live salps from previous expeditions and from online sources.</w:t>
      </w:r>
    </w:p>
    <w:p w14:paraId="3DBE7333" w14:textId="419B8B02" w:rsidR="003E4853" w:rsidRDefault="00425DD7" w:rsidP="004413FA">
      <w:pPr>
        <w:spacing w:line="480" w:lineRule="auto"/>
        <w:ind w:firstLine="720"/>
        <w:rPr>
          <w:sz w:val="24"/>
          <w:szCs w:val="24"/>
        </w:rPr>
      </w:pPr>
      <w:r w:rsidRPr="00FE2422">
        <w:rPr>
          <w:sz w:val="24"/>
          <w:szCs w:val="24"/>
        </w:rPr>
        <w:t xml:space="preserve">From these images, we examined the colonial arrangement from the earliest stage of stolon development to adulthood. In some taxa, the temporal axis of blastozooid development can be observed spatially in a continuous gradation of blastozooid development (Fig. 3). This is the case in </w:t>
      </w:r>
      <w:r w:rsidRPr="00FE2422">
        <w:rPr>
          <w:i/>
          <w:sz w:val="24"/>
          <w:szCs w:val="24"/>
        </w:rPr>
        <w:t>Cyclosalpa</w:t>
      </w:r>
      <w:r w:rsidRPr="00FE2422">
        <w:rPr>
          <w:sz w:val="24"/>
          <w:szCs w:val="24"/>
        </w:rPr>
        <w:t xml:space="preserve"> spp. (Fig. 3E-F), </w:t>
      </w:r>
      <w:r w:rsidRPr="00FE2422">
        <w:rPr>
          <w:i/>
          <w:sz w:val="24"/>
          <w:szCs w:val="24"/>
        </w:rPr>
        <w:t>Brooksia</w:t>
      </w:r>
      <w:r w:rsidRPr="00FE2422">
        <w:rPr>
          <w:sz w:val="24"/>
          <w:szCs w:val="24"/>
        </w:rPr>
        <w:t xml:space="preserve"> spp., </w:t>
      </w:r>
      <w:proofErr w:type="spellStart"/>
      <w:r w:rsidRPr="00FE2422">
        <w:rPr>
          <w:i/>
          <w:sz w:val="24"/>
          <w:szCs w:val="24"/>
        </w:rPr>
        <w:t>Soestia</w:t>
      </w:r>
      <w:proofErr w:type="spellEnd"/>
      <w:r w:rsidRPr="00FE2422">
        <w:rPr>
          <w:sz w:val="24"/>
          <w:szCs w:val="24"/>
        </w:rPr>
        <w:t xml:space="preserve"> spp., and </w:t>
      </w:r>
      <w:r w:rsidRPr="00FE2422">
        <w:rPr>
          <w:i/>
          <w:sz w:val="24"/>
          <w:szCs w:val="24"/>
        </w:rPr>
        <w:t>Helicosalpa</w:t>
      </w:r>
      <w:r w:rsidRPr="00FE2422">
        <w:rPr>
          <w:sz w:val="24"/>
          <w:szCs w:val="24"/>
        </w:rPr>
        <w:t xml:space="preserve"> spp. (Fig. 3G). In other taxa, the temporal axis of blastozooid development can also be observed spatially in </w:t>
      </w:r>
      <w:r w:rsidR="002D08A7" w:rsidRPr="00FE2422">
        <w:rPr>
          <w:sz w:val="24"/>
          <w:szCs w:val="24"/>
        </w:rPr>
        <w:t>discretely segmented</w:t>
      </w:r>
      <w:r w:rsidRPr="00FE2422">
        <w:rPr>
          <w:sz w:val="24"/>
          <w:szCs w:val="24"/>
        </w:rPr>
        <w:t xml:space="preserve"> cohort blocks with synchronous development within each block, such as in </w:t>
      </w:r>
      <w:r w:rsidRPr="00FE2422">
        <w:rPr>
          <w:i/>
          <w:sz w:val="24"/>
          <w:szCs w:val="24"/>
        </w:rPr>
        <w:t>Salpa</w:t>
      </w:r>
      <w:r w:rsidRPr="00FE2422">
        <w:rPr>
          <w:sz w:val="24"/>
          <w:szCs w:val="24"/>
        </w:rPr>
        <w:t xml:space="preserve"> spp., </w:t>
      </w:r>
      <w:proofErr w:type="spellStart"/>
      <w:r w:rsidRPr="00FE2422">
        <w:rPr>
          <w:i/>
          <w:sz w:val="24"/>
          <w:szCs w:val="24"/>
        </w:rPr>
        <w:t>Ritteriella</w:t>
      </w:r>
      <w:proofErr w:type="spellEnd"/>
      <w:r w:rsidRPr="00FE2422">
        <w:rPr>
          <w:sz w:val="24"/>
          <w:szCs w:val="24"/>
        </w:rPr>
        <w:t xml:space="preserve"> spp. (Fig. 3D), and </w:t>
      </w:r>
      <w:r w:rsidRPr="00FE2422">
        <w:rPr>
          <w:i/>
          <w:sz w:val="24"/>
          <w:szCs w:val="24"/>
        </w:rPr>
        <w:t>Thalia</w:t>
      </w:r>
      <w:r w:rsidRPr="00FE2422">
        <w:rPr>
          <w:sz w:val="24"/>
          <w:szCs w:val="24"/>
        </w:rPr>
        <w:t xml:space="preserve"> spp. Other taxa, however, produce only a single cohort block with synchronous development, such as in the case of </w:t>
      </w:r>
      <w:r w:rsidRPr="00FE2422">
        <w:rPr>
          <w:i/>
          <w:sz w:val="24"/>
          <w:szCs w:val="24"/>
        </w:rPr>
        <w:t>I. cylindrica</w:t>
      </w:r>
      <w:r w:rsidRPr="00FE2422">
        <w:rPr>
          <w:sz w:val="24"/>
          <w:szCs w:val="24"/>
        </w:rPr>
        <w:t xml:space="preserve"> (Fig. 3C)</w:t>
      </w:r>
      <w:r w:rsidRPr="00FE2422">
        <w:rPr>
          <w:i/>
          <w:sz w:val="24"/>
          <w:szCs w:val="24"/>
        </w:rPr>
        <w:t xml:space="preserve">, </w:t>
      </w:r>
      <w:proofErr w:type="spellStart"/>
      <w:r w:rsidRPr="00FE2422">
        <w:rPr>
          <w:i/>
          <w:sz w:val="24"/>
          <w:szCs w:val="24"/>
        </w:rPr>
        <w:t>Thetys</w:t>
      </w:r>
      <w:proofErr w:type="spellEnd"/>
      <w:r w:rsidRPr="00FE2422">
        <w:rPr>
          <w:i/>
          <w:sz w:val="24"/>
          <w:szCs w:val="24"/>
        </w:rPr>
        <w:t xml:space="preserve"> vagina</w:t>
      </w:r>
      <w:r w:rsidRPr="00FE2422">
        <w:rPr>
          <w:sz w:val="24"/>
          <w:szCs w:val="24"/>
        </w:rPr>
        <w:t xml:space="preserve"> </w:t>
      </w:r>
      <w:proofErr w:type="spellStart"/>
      <w:r w:rsidR="002F7738">
        <w:rPr>
          <w:sz w:val="24"/>
          <w:szCs w:val="24"/>
        </w:rPr>
        <w:t>Tilesius</w:t>
      </w:r>
      <w:proofErr w:type="spellEnd"/>
      <w:r w:rsidR="002F7738">
        <w:rPr>
          <w:sz w:val="24"/>
          <w:szCs w:val="24"/>
        </w:rPr>
        <w:t xml:space="preserve">, 1802 </w:t>
      </w:r>
      <w:r w:rsidRPr="00FE2422">
        <w:rPr>
          <w:sz w:val="24"/>
          <w:szCs w:val="24"/>
        </w:rPr>
        <w:t>(Fig. 3B)</w:t>
      </w:r>
      <w:r w:rsidRPr="00FE2422">
        <w:rPr>
          <w:i/>
          <w:sz w:val="24"/>
          <w:szCs w:val="24"/>
        </w:rPr>
        <w:t xml:space="preserve">, Pegea </w:t>
      </w:r>
      <w:r w:rsidRPr="00FE2422">
        <w:rPr>
          <w:sz w:val="24"/>
          <w:szCs w:val="24"/>
        </w:rPr>
        <w:t>spp. (Fig. 3A), and</w:t>
      </w:r>
      <w:r w:rsidRPr="00FE2422">
        <w:rPr>
          <w:i/>
          <w:sz w:val="24"/>
          <w:szCs w:val="24"/>
        </w:rPr>
        <w:t xml:space="preserve"> </w:t>
      </w:r>
      <w:proofErr w:type="spellStart"/>
      <w:r w:rsidRPr="00FE2422">
        <w:rPr>
          <w:i/>
          <w:sz w:val="24"/>
          <w:szCs w:val="24"/>
        </w:rPr>
        <w:t>Traustedtia</w:t>
      </w:r>
      <w:proofErr w:type="spellEnd"/>
      <w:r w:rsidRPr="00FE2422">
        <w:rPr>
          <w:i/>
          <w:sz w:val="24"/>
          <w:szCs w:val="24"/>
        </w:rPr>
        <w:t xml:space="preserve"> </w:t>
      </w:r>
      <w:proofErr w:type="spellStart"/>
      <w:r w:rsidRPr="00FE2422">
        <w:rPr>
          <w:i/>
          <w:sz w:val="24"/>
          <w:szCs w:val="24"/>
        </w:rPr>
        <w:t>multitentaculata</w:t>
      </w:r>
      <w:proofErr w:type="spellEnd"/>
      <w:r w:rsidR="002F7738">
        <w:rPr>
          <w:iCs/>
          <w:sz w:val="24"/>
          <w:szCs w:val="24"/>
        </w:rPr>
        <w:t xml:space="preserve"> (</w:t>
      </w:r>
      <w:proofErr w:type="spellStart"/>
      <w:r w:rsidR="002F7738">
        <w:rPr>
          <w:iCs/>
          <w:sz w:val="24"/>
          <w:szCs w:val="24"/>
        </w:rPr>
        <w:t>Quoy</w:t>
      </w:r>
      <w:proofErr w:type="spellEnd"/>
      <w:r w:rsidR="002F7738">
        <w:rPr>
          <w:iCs/>
          <w:sz w:val="24"/>
          <w:szCs w:val="24"/>
        </w:rPr>
        <w:t xml:space="preserve"> &amp; </w:t>
      </w:r>
      <w:proofErr w:type="spellStart"/>
      <w:r w:rsidR="002F7738">
        <w:rPr>
          <w:iCs/>
          <w:sz w:val="24"/>
          <w:szCs w:val="24"/>
        </w:rPr>
        <w:t>Gaimard</w:t>
      </w:r>
      <w:proofErr w:type="spellEnd"/>
      <w:r w:rsidR="002F7738">
        <w:rPr>
          <w:iCs/>
          <w:sz w:val="24"/>
          <w:szCs w:val="24"/>
        </w:rPr>
        <w:t>, 1834)</w:t>
      </w:r>
      <w:r w:rsidRPr="00FE2422">
        <w:rPr>
          <w:sz w:val="24"/>
          <w:szCs w:val="24"/>
        </w:rPr>
        <w:t>. We examined the development of the blastozooid chain in these taxa by keeping the solitaries alive in seawater and observing the developmental transitions overnight.</w:t>
      </w:r>
    </w:p>
    <w:p w14:paraId="07309682" w14:textId="77777777" w:rsidR="002F7738" w:rsidRPr="004413FA" w:rsidRDefault="002F7738" w:rsidP="004413FA">
      <w:pPr>
        <w:spacing w:line="480" w:lineRule="auto"/>
        <w:ind w:firstLine="720"/>
        <w:rPr>
          <w:sz w:val="24"/>
          <w:szCs w:val="24"/>
        </w:rPr>
      </w:pPr>
    </w:p>
    <w:p w14:paraId="1704F187" w14:textId="20F075A4" w:rsidR="002D08A7" w:rsidRPr="002D08A7" w:rsidRDefault="002D08A7" w:rsidP="00FE2422">
      <w:pPr>
        <w:spacing w:line="480" w:lineRule="auto"/>
        <w:rPr>
          <w:b/>
          <w:bCs/>
          <w:sz w:val="24"/>
          <w:szCs w:val="24"/>
        </w:rPr>
      </w:pPr>
      <w:r w:rsidRPr="002D08A7">
        <w:rPr>
          <w:b/>
          <w:bCs/>
          <w:sz w:val="24"/>
          <w:szCs w:val="24"/>
        </w:rPr>
        <w:t>Results</w:t>
      </w:r>
    </w:p>
    <w:p w14:paraId="4308B629" w14:textId="0E6495C9" w:rsidR="003E4853" w:rsidRPr="002D08A7" w:rsidRDefault="00425DD7" w:rsidP="002D08A7">
      <w:pPr>
        <w:spacing w:line="480" w:lineRule="auto"/>
        <w:rPr>
          <w:b/>
          <w:i/>
          <w:iCs/>
          <w:sz w:val="24"/>
          <w:szCs w:val="24"/>
        </w:rPr>
      </w:pPr>
      <w:r w:rsidRPr="002D08A7">
        <w:rPr>
          <w:b/>
          <w:i/>
          <w:iCs/>
          <w:sz w:val="24"/>
          <w:szCs w:val="24"/>
        </w:rPr>
        <w:t>Defining the observation framework</w:t>
      </w:r>
      <w:r w:rsidR="002D08A7">
        <w:rPr>
          <w:b/>
          <w:i/>
          <w:iCs/>
          <w:sz w:val="24"/>
          <w:szCs w:val="24"/>
        </w:rPr>
        <w:t xml:space="preserve"> - </w:t>
      </w:r>
      <w:commentRangeStart w:id="11"/>
      <w:r w:rsidRPr="00FE2422">
        <w:rPr>
          <w:sz w:val="24"/>
          <w:szCs w:val="24"/>
        </w:rPr>
        <w:t xml:space="preserve">The arrangement </w:t>
      </w:r>
      <w:commentRangeEnd w:id="11"/>
      <w:r w:rsidR="008D3504">
        <w:rPr>
          <w:rStyle w:val="CommentReference"/>
        </w:rPr>
        <w:commentReference w:id="11"/>
      </w:r>
      <w:r w:rsidRPr="00FE2422">
        <w:rPr>
          <w:sz w:val="24"/>
          <w:szCs w:val="24"/>
        </w:rPr>
        <w:t xml:space="preserve">and relative orientation of blastozooids in different colony architectures present a 3-dimensional problem, where the axes and angles of reference shift in ways that are challenging to compare from a single viewpoint. Using the transversal double-chain architecture found in the earliest developmental stage of every species (as well as in adult colonies of </w:t>
      </w:r>
      <w:r w:rsidRPr="00FE2422">
        <w:rPr>
          <w:i/>
          <w:sz w:val="24"/>
          <w:szCs w:val="24"/>
        </w:rPr>
        <w:t>Pegea</w:t>
      </w:r>
      <w:r w:rsidRPr="00FE2422">
        <w:rPr>
          <w:sz w:val="24"/>
          <w:szCs w:val="24"/>
        </w:rPr>
        <w:t xml:space="preserve"> spp. and </w:t>
      </w:r>
      <w:proofErr w:type="spellStart"/>
      <w:r w:rsidRPr="00FE2422">
        <w:rPr>
          <w:i/>
          <w:sz w:val="24"/>
          <w:szCs w:val="24"/>
        </w:rPr>
        <w:t>Traustedtia</w:t>
      </w:r>
      <w:proofErr w:type="spellEnd"/>
      <w:r w:rsidRPr="00FE2422">
        <w:rPr>
          <w:sz w:val="24"/>
          <w:szCs w:val="24"/>
        </w:rPr>
        <w:t xml:space="preserve"> spp.), in addition to the bilateral symmetry of salp blastozooids, we defined </w:t>
      </w:r>
      <w:r w:rsidRPr="00FE2422">
        <w:rPr>
          <w:sz w:val="24"/>
          <w:szCs w:val="24"/>
        </w:rPr>
        <w:lastRenderedPageBreak/>
        <w:t xml:space="preserve">three orthogonal axes and their corresponding normal planes (Fig. 4). These are: (1) The dorsoventral axis </w:t>
      </w:r>
      <w:ins w:id="12" w:author="Kelly Sutherland" w:date="2023-04-11T14:01:00Z">
        <w:r w:rsidR="00E46AF7">
          <w:rPr>
            <w:sz w:val="24"/>
            <w:szCs w:val="24"/>
          </w:rPr>
          <w:t xml:space="preserve">of the chain </w:t>
        </w:r>
      </w:ins>
      <w:r w:rsidRPr="00FE2422">
        <w:rPr>
          <w:sz w:val="24"/>
          <w:szCs w:val="24"/>
        </w:rPr>
        <w:t xml:space="preserve">is defined as the axis parallel to the dorsoventral axis of the zooids in the transversal double chain, with a </w:t>
      </w:r>
      <w:commentRangeStart w:id="13"/>
      <w:r w:rsidRPr="00FE2422">
        <w:rPr>
          <w:sz w:val="24"/>
          <w:szCs w:val="24"/>
        </w:rPr>
        <w:t xml:space="preserve">normal plane of observation </w:t>
      </w:r>
      <w:commentRangeEnd w:id="13"/>
      <w:r w:rsidR="00E46AF7">
        <w:rPr>
          <w:rStyle w:val="CommentReference"/>
        </w:rPr>
        <w:commentReference w:id="13"/>
      </w:r>
      <w:r w:rsidRPr="00FE2422">
        <w:rPr>
          <w:sz w:val="24"/>
          <w:szCs w:val="24"/>
        </w:rPr>
        <w:t xml:space="preserve">corresponding to viewing the dorsal side of the zooids on either side of the transversal double chain. (2) The oral-aboral axis is defined as the axis parallel to the oral-aboral axis of the zooids in the transversal double chain, with a normal plane of observation corresponding to viewing the oral or aboral end of the zooids on either the frontal or rear side of the transversal double chain. The zooid oral-aboral axis of each zooid is defined as the line parallel to the endostyle. (3) The stolon axis is defined as the axis of chain growth parallel to the stolon, with a normal plane of observation that corresponds with looking directly at either end of the transversal double chain, with a lateral view of the zooids. </w:t>
      </w:r>
    </w:p>
    <w:p w14:paraId="40411278" w14:textId="2060290E" w:rsidR="003E4853" w:rsidRPr="00FE2422" w:rsidRDefault="00425DD7" w:rsidP="00FE2422">
      <w:pPr>
        <w:spacing w:line="480" w:lineRule="auto"/>
        <w:ind w:firstLine="720"/>
        <w:rPr>
          <w:sz w:val="24"/>
          <w:szCs w:val="24"/>
        </w:rPr>
      </w:pPr>
      <w:r w:rsidRPr="00FE2422">
        <w:rPr>
          <w:sz w:val="24"/>
          <w:szCs w:val="24"/>
        </w:rPr>
        <w:t xml:space="preserve">With these axes and planes delineated, we can then describe developmental changes in zooid orientation characters relative </w:t>
      </w:r>
      <w:commentRangeStart w:id="14"/>
      <w:r w:rsidRPr="00FE2422">
        <w:rPr>
          <w:sz w:val="24"/>
          <w:szCs w:val="24"/>
        </w:rPr>
        <w:t>to</w:t>
      </w:r>
      <w:commentRangeEnd w:id="14"/>
      <w:r w:rsidR="00E46AF7">
        <w:rPr>
          <w:rStyle w:val="CommentReference"/>
        </w:rPr>
        <w:commentReference w:id="14"/>
      </w:r>
      <w:r w:rsidRPr="00FE2422">
        <w:rPr>
          <w:sz w:val="24"/>
          <w:szCs w:val="24"/>
        </w:rPr>
        <w:t xml:space="preserve"> </w:t>
      </w:r>
      <w:del w:id="15" w:author="Kelly Sutherland" w:date="2023-04-11T14:09:00Z">
        <w:r w:rsidRPr="00FE2422" w:rsidDel="00E46AF7">
          <w:rPr>
            <w:sz w:val="24"/>
            <w:szCs w:val="24"/>
          </w:rPr>
          <w:delText xml:space="preserve">these axes from </w:delText>
        </w:r>
      </w:del>
      <w:r w:rsidRPr="00FE2422">
        <w:rPr>
          <w:sz w:val="24"/>
          <w:szCs w:val="24"/>
        </w:rPr>
        <w:t xml:space="preserve">these three planes of observation. Based on this universal observation framework, we then defined the following characters: (A) the dorsoventral zooid-stolon angle is the angle formed between the oral-aboral axis of the zooid and the elongation axis on the colony as viewed from the dorsal side of the developing zooids, driving the formation of oblique, linear, and bipinnate chains; (B) the lateral chiral angle, defined as the angle formed between the oral-aboral axes of a pair of chiral zooids as viewed from the zooids’ lateral orientation, driving the formation of bipinnate chains; (C) zooid autorotation, defined as rolling of the zooid around its own oral-aboral axis also driving the formation of bipinnate chains; (D) serial stolon-normal angle, defined as the angle formed between a zooid’s oral-aboral </w:t>
      </w:r>
      <w:r w:rsidRPr="00FE2422">
        <w:rPr>
          <w:sz w:val="24"/>
          <w:szCs w:val="24"/>
        </w:rPr>
        <w:lastRenderedPageBreak/>
        <w:t xml:space="preserve">axis and the oral-aboral axis of its lateral neighbor as viewed from one end of the colony, driving the formation of a solenoid double helix chains; (E) </w:t>
      </w:r>
      <w:commentRangeStart w:id="16"/>
      <w:r w:rsidRPr="00FE2422">
        <w:rPr>
          <w:sz w:val="24"/>
          <w:szCs w:val="24"/>
        </w:rPr>
        <w:t>peduncle</w:t>
      </w:r>
      <w:commentRangeEnd w:id="16"/>
      <w:r w:rsidR="00B43D1B">
        <w:rPr>
          <w:rStyle w:val="CommentReference"/>
        </w:rPr>
        <w:commentReference w:id="16"/>
      </w:r>
      <w:r w:rsidRPr="00FE2422">
        <w:rPr>
          <w:sz w:val="24"/>
          <w:szCs w:val="24"/>
        </w:rPr>
        <w:t xml:space="preserve"> length ratio (when peduncle is present</w:t>
      </w:r>
      <w:ins w:id="17" w:author="Kelly Sutherland" w:date="2023-04-11T14:17:00Z">
        <w:r w:rsidR="00B43D1B">
          <w:rPr>
            <w:sz w:val="24"/>
            <w:szCs w:val="24"/>
          </w:rPr>
          <w:t xml:space="preserve">, e.g. </w:t>
        </w:r>
      </w:ins>
      <w:ins w:id="18" w:author="Kelly Sutherland" w:date="2023-04-11T14:18:00Z">
        <w:r w:rsidR="00B43D1B" w:rsidRPr="00FE2422">
          <w:rPr>
            <w:i/>
            <w:sz w:val="24"/>
            <w:szCs w:val="24"/>
          </w:rPr>
          <w:t xml:space="preserve">C </w:t>
        </w:r>
        <w:proofErr w:type="spellStart"/>
        <w:r w:rsidR="00B43D1B" w:rsidRPr="00FE2422">
          <w:rPr>
            <w:i/>
            <w:sz w:val="24"/>
            <w:szCs w:val="24"/>
          </w:rPr>
          <w:t>sewelli</w:t>
        </w:r>
        <w:proofErr w:type="spellEnd"/>
        <w:r w:rsidR="00B43D1B">
          <w:rPr>
            <w:sz w:val="24"/>
            <w:szCs w:val="24"/>
          </w:rPr>
          <w:t>, see Fig.1</w:t>
        </w:r>
      </w:ins>
      <w:r w:rsidRPr="00FE2422">
        <w:rPr>
          <w:sz w:val="24"/>
          <w:szCs w:val="24"/>
        </w:rPr>
        <w:t xml:space="preserve">), defined as the ratio between the total oral-aboral length of the zooids relative to the longest axis of their peduncle, driving the formation of whorls and clusters; and finally (F) neighbor attachment, defined as direct contact between lateral neighbors, which drives the formation of </w:t>
      </w:r>
      <w:commentRangeStart w:id="19"/>
      <w:r w:rsidRPr="00FE2422">
        <w:rPr>
          <w:sz w:val="24"/>
          <w:szCs w:val="24"/>
        </w:rPr>
        <w:t>loose clusters</w:t>
      </w:r>
      <w:commentRangeEnd w:id="19"/>
      <w:r w:rsidR="00B41C85">
        <w:rPr>
          <w:rStyle w:val="CommentReference"/>
        </w:rPr>
        <w:commentReference w:id="19"/>
      </w:r>
      <w:r w:rsidRPr="00FE2422">
        <w:rPr>
          <w:sz w:val="24"/>
          <w:szCs w:val="24"/>
        </w:rPr>
        <w:t>.</w:t>
      </w:r>
    </w:p>
    <w:p w14:paraId="73C03D76" w14:textId="77B2F969" w:rsidR="003E4853" w:rsidRPr="00FE2422" w:rsidRDefault="00425DD7" w:rsidP="002D08A7">
      <w:pPr>
        <w:spacing w:line="480" w:lineRule="auto"/>
        <w:ind w:firstLine="720"/>
        <w:rPr>
          <w:sz w:val="24"/>
          <w:szCs w:val="24"/>
        </w:rPr>
      </w:pPr>
      <w:r w:rsidRPr="00FE2422">
        <w:rPr>
          <w:sz w:val="24"/>
          <w:szCs w:val="24"/>
        </w:rPr>
        <w:t>We examined changes in these variables across the development of colonies in different salp species and characterized a developmental ontology of salp colony architecture by first describing the set of developmental transformations that give rise to each architecture, then identifying which intermediate stages in the formation of more derived architectures in some species are equivalent to the adult finalized architectures in other species, to build a process-based hierarchical ontology of the architectures within colonial developmental pathways.</w:t>
      </w:r>
    </w:p>
    <w:p w14:paraId="2FCEB0BE" w14:textId="64A5249B" w:rsidR="003E4853" w:rsidRPr="002D08A7" w:rsidRDefault="00425DD7" w:rsidP="002D08A7">
      <w:pPr>
        <w:spacing w:line="480" w:lineRule="auto"/>
        <w:rPr>
          <w:b/>
          <w:sz w:val="24"/>
          <w:szCs w:val="24"/>
        </w:rPr>
      </w:pPr>
      <w:r w:rsidRPr="002D08A7">
        <w:rPr>
          <w:b/>
          <w:i/>
          <w:iCs/>
          <w:sz w:val="24"/>
          <w:szCs w:val="24"/>
        </w:rPr>
        <w:t>A developmental ontology of architectural transition pathways</w:t>
      </w:r>
      <w:r w:rsidR="002D08A7">
        <w:rPr>
          <w:b/>
          <w:sz w:val="24"/>
          <w:szCs w:val="24"/>
        </w:rPr>
        <w:t xml:space="preserve"> - </w:t>
      </w:r>
      <w:r w:rsidRPr="00FE2422">
        <w:rPr>
          <w:sz w:val="24"/>
          <w:szCs w:val="24"/>
        </w:rPr>
        <w:t xml:space="preserve">Some taxa, such as </w:t>
      </w:r>
      <w:r w:rsidRPr="00FE2422">
        <w:rPr>
          <w:i/>
          <w:sz w:val="24"/>
          <w:szCs w:val="24"/>
        </w:rPr>
        <w:t>Pegea</w:t>
      </w:r>
      <w:r w:rsidRPr="00FE2422">
        <w:rPr>
          <w:sz w:val="24"/>
          <w:szCs w:val="24"/>
        </w:rPr>
        <w:t xml:space="preserve"> spp. and </w:t>
      </w:r>
      <w:proofErr w:type="spellStart"/>
      <w:r w:rsidRPr="00FE2422">
        <w:rPr>
          <w:i/>
          <w:sz w:val="24"/>
          <w:szCs w:val="24"/>
        </w:rPr>
        <w:t>Traustedtia</w:t>
      </w:r>
      <w:proofErr w:type="spellEnd"/>
      <w:r w:rsidRPr="00FE2422">
        <w:rPr>
          <w:sz w:val="24"/>
          <w:szCs w:val="24"/>
        </w:rPr>
        <w:t xml:space="preserve"> spp., retain the transversal double-chain architecture throughout the growth and development of the blastozooids in the chain. This architecture is characterized by a dorsoventral zooid-stolon angle of ~90°, with ventral attachment to the chiral neighbor and lateral attachment to the lateral neighbors (Fig. 2A). These chains move parallel to the oral-aboral axis of their zooids, at an angle orthogonal to the length of the chain. </w:t>
      </w:r>
      <w:r w:rsidR="002F7738" w:rsidRPr="00FE2422">
        <w:rPr>
          <w:sz w:val="24"/>
          <w:szCs w:val="24"/>
        </w:rPr>
        <w:t>Often,</w:t>
      </w:r>
      <w:r w:rsidRPr="00FE2422">
        <w:rPr>
          <w:sz w:val="24"/>
          <w:szCs w:val="24"/>
        </w:rPr>
        <w:t xml:space="preserve"> we find colonies of </w:t>
      </w:r>
      <w:r w:rsidRPr="00FE2422">
        <w:rPr>
          <w:i/>
          <w:sz w:val="24"/>
          <w:szCs w:val="24"/>
        </w:rPr>
        <w:t>Pegea</w:t>
      </w:r>
      <w:r w:rsidRPr="00FE2422">
        <w:rPr>
          <w:sz w:val="24"/>
          <w:szCs w:val="24"/>
        </w:rPr>
        <w:t xml:space="preserve"> species moving in a coiled formation, where the transversal chain is curled up on the oral-aboral-normal plane. Most other species do not retain this </w:t>
      </w:r>
      <w:r w:rsidR="002F7738" w:rsidRPr="00FE2422">
        <w:rPr>
          <w:sz w:val="24"/>
          <w:szCs w:val="24"/>
        </w:rPr>
        <w:t>developmentally basal</w:t>
      </w:r>
      <w:r w:rsidRPr="00FE2422">
        <w:rPr>
          <w:sz w:val="24"/>
          <w:szCs w:val="24"/>
        </w:rPr>
        <w:t xml:space="preserve"> architecture, but instead modify the orientation, rotation, and position of the zooids relative to each other </w:t>
      </w:r>
      <w:r w:rsidRPr="00FE2422">
        <w:rPr>
          <w:sz w:val="24"/>
          <w:szCs w:val="24"/>
        </w:rPr>
        <w:lastRenderedPageBreak/>
        <w:t xml:space="preserve">and the axis of the chain during development (Fig. 5). We observed that the developmental series of all salp species (Fig. 3) with non-transversal adult architectures fall under three distinct developmental transition pathways (Fig. 6). </w:t>
      </w:r>
    </w:p>
    <w:p w14:paraId="090E5292" w14:textId="0789355D" w:rsidR="003E4853" w:rsidRPr="00FE2422" w:rsidRDefault="00425DD7" w:rsidP="004413FA">
      <w:pPr>
        <w:spacing w:line="480" w:lineRule="auto"/>
        <w:ind w:firstLine="720"/>
        <w:rPr>
          <w:sz w:val="24"/>
          <w:szCs w:val="24"/>
        </w:rPr>
      </w:pPr>
      <w:r w:rsidRPr="00FE2422">
        <w:rPr>
          <w:sz w:val="24"/>
          <w:szCs w:val="24"/>
        </w:rPr>
        <w:t xml:space="preserve">First there is the pathway that leads to the architectures found in </w:t>
      </w:r>
      <w:r w:rsidRPr="00FE2422">
        <w:rPr>
          <w:i/>
          <w:sz w:val="24"/>
          <w:szCs w:val="24"/>
        </w:rPr>
        <w:t>Cyclosalpa</w:t>
      </w:r>
      <w:r w:rsidRPr="00FE2422">
        <w:rPr>
          <w:sz w:val="24"/>
          <w:szCs w:val="24"/>
        </w:rPr>
        <w:t xml:space="preserve"> spp. These blastozooid chains continue their development in a transversal arrangement (dorsoventral zooid-stolon angle of 90°) but grow peduncles that separate the zooids from the stolon attachment point and from their chiral ventral neighbor. Moreover, discrete sets of budding salps bundle together, where the attachment points of their peduncles remain attached to a central point and detached from other sets. These radial aggregations (whorls) are formed by two chiral, </w:t>
      </w:r>
      <w:r w:rsidR="002F7738" w:rsidRPr="00FE2422">
        <w:rPr>
          <w:sz w:val="24"/>
          <w:szCs w:val="24"/>
        </w:rPr>
        <w:t>bilaterally symmetrical</w:t>
      </w:r>
      <w:r w:rsidRPr="00FE2422">
        <w:rPr>
          <w:sz w:val="24"/>
          <w:szCs w:val="24"/>
        </w:rPr>
        <w:t xml:space="preserve">, semicircular sets of zooids (Ritter &amp; Johnson 1911). In the first stage of the transformation, the whorl architecture is formed. These zooids are packed together tightly in a wheel shape due to the short peduncles (Fig. 2B). These are found in many </w:t>
      </w:r>
      <w:r w:rsidRPr="00FE2422">
        <w:rPr>
          <w:i/>
          <w:sz w:val="24"/>
          <w:szCs w:val="24"/>
        </w:rPr>
        <w:t>Cyclosalpa</w:t>
      </w:r>
      <w:r w:rsidRPr="00FE2422">
        <w:rPr>
          <w:sz w:val="24"/>
          <w:szCs w:val="24"/>
        </w:rPr>
        <w:t xml:space="preserve"> species such as </w:t>
      </w:r>
      <w:r w:rsidRPr="00FE2422">
        <w:rPr>
          <w:i/>
          <w:sz w:val="24"/>
          <w:szCs w:val="24"/>
        </w:rPr>
        <w:t xml:space="preserve">C. affinis, C. </w:t>
      </w:r>
      <w:proofErr w:type="spellStart"/>
      <w:r w:rsidRPr="00FE2422">
        <w:rPr>
          <w:i/>
          <w:sz w:val="24"/>
          <w:szCs w:val="24"/>
        </w:rPr>
        <w:t>quadriluminis</w:t>
      </w:r>
      <w:proofErr w:type="spellEnd"/>
      <w:r w:rsidR="002F7738">
        <w:rPr>
          <w:iCs/>
          <w:sz w:val="24"/>
          <w:szCs w:val="24"/>
        </w:rPr>
        <w:t xml:space="preserve"> Berner, 1955</w:t>
      </w:r>
      <w:r w:rsidRPr="00FE2422">
        <w:rPr>
          <w:i/>
          <w:sz w:val="24"/>
          <w:szCs w:val="24"/>
        </w:rPr>
        <w:t xml:space="preserve">, </w:t>
      </w:r>
      <w:r w:rsidRPr="00FE2422">
        <w:rPr>
          <w:sz w:val="24"/>
          <w:szCs w:val="24"/>
        </w:rPr>
        <w:t>and</w:t>
      </w:r>
      <w:r w:rsidRPr="00FE2422">
        <w:rPr>
          <w:i/>
          <w:sz w:val="24"/>
          <w:szCs w:val="24"/>
        </w:rPr>
        <w:t xml:space="preserve"> C. </w:t>
      </w:r>
      <w:proofErr w:type="spellStart"/>
      <w:r w:rsidRPr="00FE2422">
        <w:rPr>
          <w:i/>
          <w:sz w:val="24"/>
          <w:szCs w:val="24"/>
        </w:rPr>
        <w:t>bakeri</w:t>
      </w:r>
      <w:proofErr w:type="spellEnd"/>
      <w:r w:rsidR="002F7738">
        <w:rPr>
          <w:iCs/>
          <w:sz w:val="24"/>
          <w:szCs w:val="24"/>
        </w:rPr>
        <w:t xml:space="preserve"> Ritter, 1905</w:t>
      </w:r>
      <w:r w:rsidRPr="00FE2422">
        <w:rPr>
          <w:sz w:val="24"/>
          <w:szCs w:val="24"/>
        </w:rPr>
        <w:t xml:space="preserve">. In </w:t>
      </w:r>
      <w:r w:rsidRPr="00FE2422">
        <w:rPr>
          <w:i/>
          <w:sz w:val="24"/>
          <w:szCs w:val="24"/>
        </w:rPr>
        <w:t>C. affinis</w:t>
      </w:r>
      <w:r w:rsidRPr="00FE2422">
        <w:rPr>
          <w:sz w:val="24"/>
          <w:szCs w:val="24"/>
        </w:rPr>
        <w:t>, these whorls remain attached to each other for a longer time than in other species and adult whorls can often be found conjoined. A further stage in this transformation is the cluster architecture, where the peduncles grow so long that zooids are no longer attached laterally to each other (Fig. 2C</w:t>
      </w:r>
      <w:r w:rsidR="002F7738" w:rsidRPr="00FE2422">
        <w:rPr>
          <w:sz w:val="24"/>
          <w:szCs w:val="24"/>
        </w:rPr>
        <w:t>) and</w:t>
      </w:r>
      <w:r w:rsidRPr="00FE2422">
        <w:rPr>
          <w:sz w:val="24"/>
          <w:szCs w:val="24"/>
        </w:rPr>
        <w:t xml:space="preserve"> can freely bob around and end up arranged in hemispherical </w:t>
      </w:r>
      <w:ins w:id="20" w:author="Kelly Sutherland" w:date="2023-04-11T14:29:00Z">
        <w:r w:rsidR="00B41C85">
          <w:rPr>
            <w:sz w:val="24"/>
            <w:szCs w:val="24"/>
          </w:rPr>
          <w:t xml:space="preserve">or spherical </w:t>
        </w:r>
      </w:ins>
      <w:r w:rsidRPr="00FE2422">
        <w:rPr>
          <w:sz w:val="24"/>
          <w:szCs w:val="24"/>
        </w:rPr>
        <w:t xml:space="preserve">sets. These are found in other </w:t>
      </w:r>
      <w:r w:rsidRPr="00FE2422">
        <w:rPr>
          <w:i/>
          <w:sz w:val="24"/>
          <w:szCs w:val="24"/>
        </w:rPr>
        <w:t>Cyclosalpa</w:t>
      </w:r>
      <w:r w:rsidRPr="00FE2422">
        <w:rPr>
          <w:sz w:val="24"/>
          <w:szCs w:val="24"/>
        </w:rPr>
        <w:t xml:space="preserve"> species such as </w:t>
      </w:r>
      <w:r w:rsidRPr="00FE2422">
        <w:rPr>
          <w:i/>
          <w:sz w:val="24"/>
          <w:szCs w:val="24"/>
        </w:rPr>
        <w:t xml:space="preserve">C. </w:t>
      </w:r>
      <w:proofErr w:type="spellStart"/>
      <w:r w:rsidRPr="00FE2422">
        <w:rPr>
          <w:i/>
          <w:sz w:val="24"/>
          <w:szCs w:val="24"/>
        </w:rPr>
        <w:t>sewelli</w:t>
      </w:r>
      <w:proofErr w:type="spellEnd"/>
      <w:r w:rsidR="002F7738">
        <w:rPr>
          <w:iCs/>
          <w:sz w:val="24"/>
          <w:szCs w:val="24"/>
        </w:rPr>
        <w:t xml:space="preserve"> Metcalf, 1927</w:t>
      </w:r>
      <w:r w:rsidRPr="00FE2422">
        <w:rPr>
          <w:i/>
          <w:sz w:val="24"/>
          <w:szCs w:val="24"/>
        </w:rPr>
        <w:t xml:space="preserve">, C. </w:t>
      </w:r>
      <w:proofErr w:type="spellStart"/>
      <w:r w:rsidRPr="00FE2422">
        <w:rPr>
          <w:i/>
          <w:sz w:val="24"/>
          <w:szCs w:val="24"/>
        </w:rPr>
        <w:t>pinnata</w:t>
      </w:r>
      <w:proofErr w:type="spellEnd"/>
      <w:r w:rsidR="002F7738">
        <w:rPr>
          <w:iCs/>
          <w:sz w:val="24"/>
          <w:szCs w:val="24"/>
        </w:rPr>
        <w:t xml:space="preserve"> </w:t>
      </w:r>
      <w:r w:rsidR="002F7738" w:rsidRPr="002F7738">
        <w:rPr>
          <w:iCs/>
          <w:sz w:val="24"/>
          <w:szCs w:val="24"/>
        </w:rPr>
        <w:t>(</w:t>
      </w:r>
      <w:proofErr w:type="spellStart"/>
      <w:r w:rsidR="002F7738" w:rsidRPr="002F7738">
        <w:rPr>
          <w:iCs/>
          <w:sz w:val="24"/>
          <w:szCs w:val="24"/>
        </w:rPr>
        <w:t>Forskål</w:t>
      </w:r>
      <w:proofErr w:type="spellEnd"/>
      <w:r w:rsidR="002F7738" w:rsidRPr="002F7738">
        <w:rPr>
          <w:iCs/>
          <w:sz w:val="24"/>
          <w:szCs w:val="24"/>
        </w:rPr>
        <w:t>, 1775)</w:t>
      </w:r>
      <w:r w:rsidRPr="00FE2422">
        <w:rPr>
          <w:i/>
          <w:sz w:val="24"/>
          <w:szCs w:val="24"/>
        </w:rPr>
        <w:t>,</w:t>
      </w:r>
      <w:r w:rsidRPr="00FE2422">
        <w:rPr>
          <w:sz w:val="24"/>
          <w:szCs w:val="24"/>
        </w:rPr>
        <w:t xml:space="preserve"> and </w:t>
      </w:r>
      <w:r w:rsidRPr="00FE2422">
        <w:rPr>
          <w:i/>
          <w:sz w:val="24"/>
          <w:szCs w:val="24"/>
        </w:rPr>
        <w:t xml:space="preserve">C. </w:t>
      </w:r>
      <w:proofErr w:type="spellStart"/>
      <w:r w:rsidRPr="00FE2422">
        <w:rPr>
          <w:i/>
          <w:sz w:val="24"/>
          <w:szCs w:val="24"/>
        </w:rPr>
        <w:t>polae</w:t>
      </w:r>
      <w:proofErr w:type="spellEnd"/>
      <w:r w:rsidR="00E465C2">
        <w:rPr>
          <w:iCs/>
          <w:sz w:val="24"/>
          <w:szCs w:val="24"/>
        </w:rPr>
        <w:t xml:space="preserve"> </w:t>
      </w:r>
      <w:proofErr w:type="spellStart"/>
      <w:r w:rsidR="00E465C2">
        <w:rPr>
          <w:iCs/>
          <w:sz w:val="24"/>
          <w:szCs w:val="24"/>
        </w:rPr>
        <w:t>Sigl</w:t>
      </w:r>
      <w:proofErr w:type="spellEnd"/>
      <w:r w:rsidR="00E465C2">
        <w:rPr>
          <w:iCs/>
          <w:sz w:val="24"/>
          <w:szCs w:val="24"/>
        </w:rPr>
        <w:t>, 1912</w:t>
      </w:r>
      <w:r w:rsidRPr="00FE2422">
        <w:rPr>
          <w:i/>
          <w:sz w:val="24"/>
          <w:szCs w:val="24"/>
        </w:rPr>
        <w:t>.</w:t>
      </w:r>
      <w:r w:rsidRPr="00FE2422">
        <w:rPr>
          <w:sz w:val="24"/>
          <w:szCs w:val="24"/>
        </w:rPr>
        <w:t xml:space="preserve"> These cluster bundles typically contain many more zooids than those in whorls. It is unclear whether these cluster architectures ever go through a distinct ‘whorl’ stage in their development. The developing colonies we observed do go </w:t>
      </w:r>
      <w:r w:rsidRPr="00FE2422">
        <w:rPr>
          <w:sz w:val="24"/>
          <w:szCs w:val="24"/>
        </w:rPr>
        <w:lastRenderedPageBreak/>
        <w:t>through a similar zooid-stolon allometry as their whorl-shaped counterparts, though the serial neighbor zooid detachment (Fig. 6) may occur before the release of the radial aggregations.</w:t>
      </w:r>
    </w:p>
    <w:p w14:paraId="2AF20C71" w14:textId="453A2126" w:rsidR="003E4853" w:rsidRPr="00FE2422" w:rsidRDefault="00425DD7" w:rsidP="004413FA">
      <w:pPr>
        <w:spacing w:line="480" w:lineRule="auto"/>
        <w:ind w:firstLine="720"/>
        <w:rPr>
          <w:sz w:val="24"/>
          <w:szCs w:val="24"/>
        </w:rPr>
      </w:pPr>
      <w:r w:rsidRPr="00FE2422">
        <w:rPr>
          <w:sz w:val="24"/>
          <w:szCs w:val="24"/>
        </w:rPr>
        <w:t xml:space="preserve">Second, there is the pathway leading to the helical double-chain architecture in </w:t>
      </w:r>
      <w:r w:rsidRPr="00FE2422">
        <w:rPr>
          <w:i/>
          <w:sz w:val="24"/>
          <w:szCs w:val="24"/>
        </w:rPr>
        <w:t>Helicosalpa</w:t>
      </w:r>
      <w:r w:rsidRPr="00FE2422">
        <w:rPr>
          <w:sz w:val="24"/>
          <w:szCs w:val="24"/>
        </w:rPr>
        <w:t xml:space="preserve"> spp. (Fig. 2D). These </w:t>
      </w:r>
      <w:r w:rsidR="002F7738" w:rsidRPr="00FE2422">
        <w:rPr>
          <w:sz w:val="24"/>
          <w:szCs w:val="24"/>
        </w:rPr>
        <w:t>transversally budded</w:t>
      </w:r>
      <w:r w:rsidRPr="00FE2422">
        <w:rPr>
          <w:sz w:val="24"/>
          <w:szCs w:val="24"/>
        </w:rPr>
        <w:t xml:space="preserve"> double chains undergo stolon torsion into a solenoid shape (Fig. 3G), and the chiral zooid</w:t>
      </w:r>
      <w:ins w:id="21" w:author="Kelly Sutherland" w:date="2023-04-11T14:30:00Z">
        <w:r w:rsidR="00B41C85">
          <w:rPr>
            <w:sz w:val="24"/>
            <w:szCs w:val="24"/>
          </w:rPr>
          <w:t>s</w:t>
        </w:r>
      </w:ins>
      <w:r w:rsidRPr="00FE2422">
        <w:rPr>
          <w:sz w:val="24"/>
          <w:szCs w:val="24"/>
        </w:rPr>
        <w:t xml:space="preserve"> becomes angled relative to each other to accommodate this conformation. Finally, there is the pathway leading to streamlined chains through the alignment of zooid orientations to the axis of the stolon during development. These start with the partial dorsoventral rotation of zooids into the oblique architecture (Fig. 3B), which is the final form for species like </w:t>
      </w:r>
      <w:proofErr w:type="spellStart"/>
      <w:r w:rsidRPr="00FE2422">
        <w:rPr>
          <w:i/>
          <w:sz w:val="24"/>
          <w:szCs w:val="24"/>
        </w:rPr>
        <w:t>Thetys</w:t>
      </w:r>
      <w:proofErr w:type="spellEnd"/>
      <w:r w:rsidRPr="00FE2422">
        <w:rPr>
          <w:i/>
          <w:sz w:val="24"/>
          <w:szCs w:val="24"/>
        </w:rPr>
        <w:t xml:space="preserve"> vagina </w:t>
      </w:r>
      <w:r w:rsidRPr="00FE2422">
        <w:rPr>
          <w:sz w:val="24"/>
          <w:szCs w:val="24"/>
        </w:rPr>
        <w:t>and</w:t>
      </w:r>
      <w:r w:rsidRPr="00FE2422">
        <w:rPr>
          <w:i/>
          <w:sz w:val="24"/>
          <w:szCs w:val="24"/>
        </w:rPr>
        <w:t xml:space="preserve"> Thalia</w:t>
      </w:r>
      <w:r w:rsidRPr="00FE2422">
        <w:rPr>
          <w:sz w:val="24"/>
          <w:szCs w:val="24"/>
        </w:rPr>
        <w:t xml:space="preserve"> spp. (Fig. 2E), with zooid-stolon angles of 50-60°. The movement direction of these colonies is closely aligned (but not perfectly parallel) with the stolon axis. This torsion goes a step further toward near-complete alignment (15-30°) of the oral-aboral axis of the zooids to the axis of the stolon in linear architecture, found in taxa such as</w:t>
      </w:r>
      <w:r w:rsidRPr="00FE2422">
        <w:rPr>
          <w:i/>
          <w:sz w:val="24"/>
          <w:szCs w:val="24"/>
        </w:rPr>
        <w:t xml:space="preserve"> </w:t>
      </w:r>
      <w:proofErr w:type="spellStart"/>
      <w:r w:rsidRPr="00FE2422">
        <w:rPr>
          <w:i/>
          <w:sz w:val="24"/>
          <w:szCs w:val="24"/>
        </w:rPr>
        <w:t>Ihlea</w:t>
      </w:r>
      <w:proofErr w:type="spellEnd"/>
      <w:r w:rsidRPr="00FE2422">
        <w:rPr>
          <w:i/>
          <w:sz w:val="24"/>
          <w:szCs w:val="24"/>
        </w:rPr>
        <w:t xml:space="preserve">, </w:t>
      </w:r>
      <w:proofErr w:type="spellStart"/>
      <w:r w:rsidRPr="00FE2422">
        <w:rPr>
          <w:i/>
          <w:sz w:val="24"/>
          <w:szCs w:val="24"/>
        </w:rPr>
        <w:t>Iasis</w:t>
      </w:r>
      <w:proofErr w:type="spellEnd"/>
      <w:r w:rsidRPr="00FE2422">
        <w:rPr>
          <w:i/>
          <w:sz w:val="24"/>
          <w:szCs w:val="24"/>
        </w:rPr>
        <w:t xml:space="preserve">, </w:t>
      </w:r>
      <w:proofErr w:type="spellStart"/>
      <w:r w:rsidRPr="00FE2422">
        <w:rPr>
          <w:i/>
          <w:sz w:val="24"/>
          <w:szCs w:val="24"/>
        </w:rPr>
        <w:t>Metcalfina</w:t>
      </w:r>
      <w:proofErr w:type="spellEnd"/>
      <w:r w:rsidRPr="00FE2422">
        <w:rPr>
          <w:sz w:val="24"/>
          <w:szCs w:val="24"/>
        </w:rPr>
        <w:t xml:space="preserve">, and </w:t>
      </w:r>
      <w:r w:rsidRPr="00FE2422">
        <w:rPr>
          <w:i/>
          <w:sz w:val="24"/>
          <w:szCs w:val="24"/>
        </w:rPr>
        <w:t>Salpa</w:t>
      </w:r>
      <w:r w:rsidRPr="00FE2422">
        <w:rPr>
          <w:sz w:val="24"/>
          <w:szCs w:val="24"/>
        </w:rPr>
        <w:t xml:space="preserve">. In the species </w:t>
      </w:r>
      <w:proofErr w:type="spellStart"/>
      <w:r w:rsidRPr="00FE2422">
        <w:rPr>
          <w:i/>
          <w:sz w:val="24"/>
          <w:szCs w:val="24"/>
        </w:rPr>
        <w:t>Soestia</w:t>
      </w:r>
      <w:proofErr w:type="spellEnd"/>
      <w:r w:rsidRPr="00FE2422">
        <w:rPr>
          <w:i/>
          <w:sz w:val="24"/>
          <w:szCs w:val="24"/>
        </w:rPr>
        <w:t xml:space="preserve"> </w:t>
      </w:r>
      <w:proofErr w:type="spellStart"/>
      <w:r w:rsidRPr="00FE2422">
        <w:rPr>
          <w:i/>
          <w:sz w:val="24"/>
          <w:szCs w:val="24"/>
        </w:rPr>
        <w:t>zonaria</w:t>
      </w:r>
      <w:proofErr w:type="spellEnd"/>
      <w:r w:rsidR="00E465C2">
        <w:rPr>
          <w:iCs/>
          <w:sz w:val="24"/>
          <w:szCs w:val="24"/>
        </w:rPr>
        <w:t xml:space="preserve"> (Pallas, 1774)</w:t>
      </w:r>
      <w:r w:rsidRPr="00FE2422">
        <w:rPr>
          <w:sz w:val="24"/>
          <w:szCs w:val="24"/>
        </w:rPr>
        <w:t xml:space="preserve">, we find the most extreme version of this architecture, with zooid-stolon angles close to 0° (Fig. 2F). The final transformation stage in this pathway is the bipinnate architecture found in </w:t>
      </w:r>
      <w:r w:rsidRPr="00FE2422">
        <w:rPr>
          <w:i/>
          <w:sz w:val="24"/>
          <w:szCs w:val="24"/>
        </w:rPr>
        <w:t xml:space="preserve">Brooksia </w:t>
      </w:r>
      <w:r w:rsidRPr="00FE2422">
        <w:rPr>
          <w:sz w:val="24"/>
          <w:szCs w:val="24"/>
        </w:rPr>
        <w:t>spp. and</w:t>
      </w:r>
      <w:r w:rsidRPr="00FE2422">
        <w:rPr>
          <w:i/>
          <w:sz w:val="24"/>
          <w:szCs w:val="24"/>
        </w:rPr>
        <w:t xml:space="preserve"> </w:t>
      </w:r>
      <w:proofErr w:type="spellStart"/>
      <w:r w:rsidRPr="00FE2422">
        <w:rPr>
          <w:i/>
          <w:sz w:val="24"/>
          <w:szCs w:val="24"/>
        </w:rPr>
        <w:t>Ritteriella</w:t>
      </w:r>
      <w:proofErr w:type="spellEnd"/>
      <w:r w:rsidRPr="00FE2422">
        <w:rPr>
          <w:i/>
          <w:sz w:val="24"/>
          <w:szCs w:val="24"/>
        </w:rPr>
        <w:t xml:space="preserve"> </w:t>
      </w:r>
      <w:r w:rsidRPr="00FE2422">
        <w:rPr>
          <w:sz w:val="24"/>
          <w:szCs w:val="24"/>
        </w:rPr>
        <w:t>spp.</w:t>
      </w:r>
      <w:r w:rsidRPr="00FE2422">
        <w:rPr>
          <w:i/>
          <w:sz w:val="24"/>
          <w:szCs w:val="24"/>
        </w:rPr>
        <w:t>,</w:t>
      </w:r>
      <w:r w:rsidRPr="00FE2422">
        <w:rPr>
          <w:sz w:val="24"/>
          <w:szCs w:val="24"/>
        </w:rPr>
        <w:t xml:space="preserve"> where in addition to the linear dorsoventral alignment of zooids to the stolon, there is a mirror-symmetry outward lateral flare of the aboral ends of zooids in the plane normal to the oral-aboral-normal; and a rotation of zooids where the ventral (and dorsal) sides of every zooid are all facing the same side (Fig. 2G). This pathway has been challenging to observe empirically because </w:t>
      </w:r>
      <w:proofErr w:type="spellStart"/>
      <w:r w:rsidRPr="00FE2422">
        <w:rPr>
          <w:i/>
          <w:sz w:val="24"/>
          <w:szCs w:val="24"/>
        </w:rPr>
        <w:t>Ritteriella</w:t>
      </w:r>
      <w:proofErr w:type="spellEnd"/>
      <w:r w:rsidRPr="00FE2422">
        <w:rPr>
          <w:sz w:val="24"/>
          <w:szCs w:val="24"/>
        </w:rPr>
        <w:t xml:space="preserve"> does not undergo transformation past the oblique stage in colonies retained by the </w:t>
      </w:r>
      <w:r w:rsidRPr="00FE2422">
        <w:rPr>
          <w:sz w:val="24"/>
          <w:szCs w:val="24"/>
        </w:rPr>
        <w:lastRenderedPageBreak/>
        <w:t xml:space="preserve">oozooid (Fig. 3D), and in </w:t>
      </w:r>
      <w:r w:rsidRPr="00FE2422">
        <w:rPr>
          <w:i/>
          <w:sz w:val="24"/>
          <w:szCs w:val="24"/>
        </w:rPr>
        <w:t>Brooksia</w:t>
      </w:r>
      <w:r w:rsidRPr="00FE2422">
        <w:rPr>
          <w:sz w:val="24"/>
          <w:szCs w:val="24"/>
        </w:rPr>
        <w:t xml:space="preserve"> the transformation occurs at a very small scale in the most proximal and underdeveloped end of the budding colony. It is possible that the order of developmental transitions that lead to the bipinnate morphology differs from the one hypothesized here (Fig. 6), though </w:t>
      </w:r>
      <w:r w:rsidR="00E465C2" w:rsidRPr="00FE2422">
        <w:rPr>
          <w:sz w:val="24"/>
          <w:szCs w:val="24"/>
        </w:rPr>
        <w:t>it</w:t>
      </w:r>
      <w:r w:rsidRPr="00FE2422">
        <w:rPr>
          <w:sz w:val="24"/>
          <w:szCs w:val="24"/>
        </w:rPr>
        <w:t xml:space="preserve"> always occurs during or after the process of dorsoventral zooid stolon rotation that produces oblique and linear chains.</w:t>
      </w:r>
    </w:p>
    <w:p w14:paraId="3FE88CE1" w14:textId="7AC90235" w:rsidR="003E4853" w:rsidRDefault="00425DD7" w:rsidP="002D08A7">
      <w:pPr>
        <w:spacing w:line="480" w:lineRule="auto"/>
        <w:ind w:firstLine="720"/>
        <w:rPr>
          <w:sz w:val="24"/>
          <w:szCs w:val="24"/>
        </w:rPr>
      </w:pPr>
      <w:r w:rsidRPr="00FE2422">
        <w:rPr>
          <w:sz w:val="24"/>
          <w:szCs w:val="24"/>
        </w:rPr>
        <w:t>Each developmental transition is characterized by variation across specific continuous morphological traits (Fig. 6). The transversal-to-whorl transformation is mediated by an increase in the peduncle-to-zooid length ratio and a continuous allometric shift in zooid-to-stolon size as the zooids grow and develop asynchronously along the stolon length. The subsequent whorl-to-cluster transformation also relies on further peduncle elongation but is marked by a loss of neighbor zooid attachment that allows neighboring zooids to bob around freely. The transversal-to-helical pathway is characterized by a continuous shift in the serial neighbor stolon-normal angle, where the orientation of neighboring zooids breaks parallelism and starts to offset by a few degrees like stairs in a spiral staircase. The transversal-to-oblique-to-linear pathway is driven solely by changes in the dorsoventral zooid-stolon angle. Finally, the linear-to-bipinnate transformation is characterized by an increased oral-aboral chiral angle and zooid autorotation, where the oral-lateral facets of chiral zooids face each other, the aboral ends turn outwards, and their ventral sides face the same side of the colony.</w:t>
      </w:r>
    </w:p>
    <w:p w14:paraId="0C66A1A5" w14:textId="77777777" w:rsidR="00E465C2" w:rsidRPr="00FE2422" w:rsidRDefault="00E465C2" w:rsidP="002D08A7">
      <w:pPr>
        <w:spacing w:line="480" w:lineRule="auto"/>
        <w:ind w:firstLine="720"/>
        <w:rPr>
          <w:sz w:val="24"/>
          <w:szCs w:val="24"/>
        </w:rPr>
      </w:pPr>
    </w:p>
    <w:p w14:paraId="3568D9BB" w14:textId="69F89991" w:rsidR="003E4853" w:rsidRPr="002D08A7" w:rsidRDefault="00425DD7" w:rsidP="00FE2422">
      <w:pPr>
        <w:spacing w:line="480" w:lineRule="auto"/>
        <w:rPr>
          <w:b/>
          <w:sz w:val="24"/>
          <w:szCs w:val="24"/>
        </w:rPr>
      </w:pPr>
      <w:r w:rsidRPr="00FE2422">
        <w:rPr>
          <w:b/>
          <w:sz w:val="24"/>
          <w:szCs w:val="24"/>
        </w:rPr>
        <w:t>Discussion</w:t>
      </w:r>
    </w:p>
    <w:p w14:paraId="1275B72C" w14:textId="3EA5ABB6" w:rsidR="003E4853" w:rsidRPr="00FE2422" w:rsidRDefault="00425DD7" w:rsidP="00FE2422">
      <w:pPr>
        <w:spacing w:line="480" w:lineRule="auto"/>
        <w:ind w:firstLine="720"/>
        <w:rPr>
          <w:sz w:val="24"/>
          <w:szCs w:val="24"/>
        </w:rPr>
      </w:pPr>
      <w:r w:rsidRPr="00FE2422">
        <w:rPr>
          <w:sz w:val="24"/>
          <w:szCs w:val="24"/>
        </w:rPr>
        <w:t xml:space="preserve">Ontologies in biology are helpful conceptual tools to characterize, categorize, and compare variation between and within species. We leveraged homologies in the </w:t>
      </w:r>
      <w:r w:rsidRPr="00FE2422">
        <w:rPr>
          <w:sz w:val="24"/>
          <w:szCs w:val="24"/>
        </w:rPr>
        <w:lastRenderedPageBreak/>
        <w:t xml:space="preserve">development of salp colonies across species to categorize and geometrically compare the different architectures. From this developmental perspective, we were able to establish an ontology for salp colony architecture by defining the developmental transitions in the zooid arrangements that lead to the different architectural </w:t>
      </w:r>
      <w:r w:rsidR="00E465C2" w:rsidRPr="00FE2422">
        <w:rPr>
          <w:sz w:val="24"/>
          <w:szCs w:val="24"/>
        </w:rPr>
        <w:t>endpoints and</w:t>
      </w:r>
      <w:r w:rsidRPr="00FE2422">
        <w:rPr>
          <w:sz w:val="24"/>
          <w:szCs w:val="24"/>
        </w:rPr>
        <w:t xml:space="preserve"> identifying which adult endpoints are homologous to intermediate stages in the development of other endpoints. These ontological definitions and reference frameworks are essential </w:t>
      </w:r>
      <w:r w:rsidR="00E465C2" w:rsidRPr="00FE2422">
        <w:rPr>
          <w:sz w:val="24"/>
          <w:szCs w:val="24"/>
        </w:rPr>
        <w:t>to</w:t>
      </w:r>
      <w:r w:rsidRPr="00FE2422">
        <w:rPr>
          <w:sz w:val="24"/>
          <w:szCs w:val="24"/>
        </w:rPr>
        <w:t xml:space="preserve"> measure and compare standing variation in colony architecture and its emergent properties between salp species. </w:t>
      </w:r>
    </w:p>
    <w:p w14:paraId="4900DD76" w14:textId="74EA7EEF" w:rsidR="003E4853" w:rsidRPr="00FE2422" w:rsidRDefault="00425DD7" w:rsidP="00FE2422">
      <w:pPr>
        <w:spacing w:line="480" w:lineRule="auto"/>
        <w:ind w:firstLine="720"/>
        <w:rPr>
          <w:sz w:val="24"/>
          <w:szCs w:val="24"/>
        </w:rPr>
      </w:pPr>
      <w:r w:rsidRPr="00FE2422">
        <w:rPr>
          <w:sz w:val="24"/>
          <w:szCs w:val="24"/>
        </w:rPr>
        <w:t xml:space="preserve">One of the most immediate emergent properties of salp colony architecture is the potential implications for locomotion. Different salp colony architectures present different relative orientations of the individual jets to each other and to the overall colony motion axis. In addition, we hypothesize that different architectures differ in how the number of zooids in the colony scales with cross-sectional area relative to motion. These hydrodynamic properties can have further consequences on the locomotory efficiency of different architectures. Swimming in linear salp chains is hypothesized to be more economical due to the reduction of drag (Bone &amp; </w:t>
      </w:r>
      <w:proofErr w:type="spellStart"/>
      <w:r w:rsidRPr="00FE2422">
        <w:rPr>
          <w:sz w:val="24"/>
          <w:szCs w:val="24"/>
        </w:rPr>
        <w:t>Trueman</w:t>
      </w:r>
      <w:proofErr w:type="spellEnd"/>
      <w:r w:rsidRPr="00FE2422">
        <w:rPr>
          <w:sz w:val="24"/>
          <w:szCs w:val="24"/>
        </w:rPr>
        <w:t xml:space="preserve"> 1983). A salp colony is equipped with multiple propelling jets rather than </w:t>
      </w:r>
      <w:r w:rsidR="00E465C2" w:rsidRPr="00FE2422">
        <w:rPr>
          <w:sz w:val="24"/>
          <w:szCs w:val="24"/>
        </w:rPr>
        <w:t>one</w:t>
      </w:r>
      <w:r w:rsidRPr="00FE2422">
        <w:rPr>
          <w:sz w:val="24"/>
          <w:szCs w:val="24"/>
        </w:rPr>
        <w:t>, which increases its propulsive power. Drag experienced during swimming depends on the total area exposed to the fluid as well as the frontal (motion-orthogonal) projected area (Alexander 1968). Skin drag will increase with the number of zooids in the colony in a predictable manner that is independent of their zooid arrangement. However, frontal drag is drastically reduced in linear chains compared to the sum of each separate zooid (Mackie 1986</w:t>
      </w:r>
      <w:r w:rsidR="00E465C2" w:rsidRPr="00FE2422">
        <w:rPr>
          <w:sz w:val="24"/>
          <w:szCs w:val="24"/>
        </w:rPr>
        <w:t xml:space="preserve">) </w:t>
      </w:r>
      <w:commentRangeStart w:id="22"/>
      <w:r w:rsidR="00E465C2" w:rsidRPr="00FE2422">
        <w:rPr>
          <w:sz w:val="24"/>
          <w:szCs w:val="24"/>
        </w:rPr>
        <w:t>and</w:t>
      </w:r>
      <w:r w:rsidRPr="00FE2422">
        <w:rPr>
          <w:sz w:val="24"/>
          <w:szCs w:val="24"/>
        </w:rPr>
        <w:t xml:space="preserve"> will likely be different by the arrangement of the zooids in species with non-linear architecture. </w:t>
      </w:r>
      <w:commentRangeEnd w:id="22"/>
      <w:r w:rsidR="006A3EC5">
        <w:rPr>
          <w:rStyle w:val="CommentReference"/>
        </w:rPr>
        <w:lastRenderedPageBreak/>
        <w:commentReference w:id="22"/>
      </w:r>
      <w:r w:rsidRPr="00FE2422">
        <w:rPr>
          <w:sz w:val="24"/>
          <w:szCs w:val="24"/>
        </w:rPr>
        <w:t xml:space="preserve">However, the hydrodynamic advantages of the different architectures found across salps have not yet been compared. In addition to changing the way the frontal area scales with the number of zooids, we hypothesize that architecture may also impact the angles of the jets relative to the axis of colony motion. In siphonophores, the velum of the </w:t>
      </w:r>
      <w:proofErr w:type="spellStart"/>
      <w:r w:rsidRPr="00FE2422">
        <w:rPr>
          <w:sz w:val="24"/>
          <w:szCs w:val="24"/>
        </w:rPr>
        <w:t>nectophore</w:t>
      </w:r>
      <w:proofErr w:type="spellEnd"/>
      <w:r w:rsidRPr="00FE2422">
        <w:rPr>
          <w:sz w:val="24"/>
          <w:szCs w:val="24"/>
        </w:rPr>
        <w:t xml:space="preserve"> is used to orient the jet </w:t>
      </w:r>
      <w:r w:rsidR="00E465C2" w:rsidRPr="00FE2422">
        <w:rPr>
          <w:sz w:val="24"/>
          <w:szCs w:val="24"/>
        </w:rPr>
        <w:t>to</w:t>
      </w:r>
      <w:r w:rsidRPr="00FE2422">
        <w:rPr>
          <w:sz w:val="24"/>
          <w:szCs w:val="24"/>
        </w:rPr>
        <w:t xml:space="preserve"> prioritize torque or thrust (Sutherland et al 2019). In salps, these orientations are usually fixed in a colony (Sutherland &amp; Weihs 2017), but the angle of the exhalant jets relative to the swimming of the colony will dictate the thrust-to-torque ratio, which will determine their propulsive efficiency.</w:t>
      </w:r>
    </w:p>
    <w:p w14:paraId="413CE6D6" w14:textId="5B4B2538" w:rsidR="003E4853" w:rsidRPr="00FE2422" w:rsidRDefault="00425DD7" w:rsidP="00FE2422">
      <w:pPr>
        <w:spacing w:line="480" w:lineRule="auto"/>
        <w:ind w:firstLine="720"/>
        <w:rPr>
          <w:sz w:val="24"/>
          <w:szCs w:val="24"/>
        </w:rPr>
      </w:pPr>
      <w:r w:rsidRPr="00FE2422">
        <w:rPr>
          <w:sz w:val="24"/>
          <w:szCs w:val="24"/>
        </w:rPr>
        <w:t>Understanding the hydrodynamic advantages and implications of each colonial architecture can be valuable beyond basic science since it may yield interesting applications to bioinspired underwater vehicles. Pulsatile jet propulsion is increasingly inspiring underwater vehicle engineering (</w:t>
      </w:r>
      <w:proofErr w:type="spellStart"/>
      <w:r w:rsidRPr="00FE2422">
        <w:rPr>
          <w:sz w:val="24"/>
          <w:szCs w:val="24"/>
        </w:rPr>
        <w:t>Mohensi</w:t>
      </w:r>
      <w:proofErr w:type="spellEnd"/>
      <w:r w:rsidRPr="00FE2422">
        <w:rPr>
          <w:sz w:val="24"/>
          <w:szCs w:val="24"/>
        </w:rPr>
        <w:t xml:space="preserve"> 2006, Yue et al. 2015). </w:t>
      </w:r>
      <w:proofErr w:type="spellStart"/>
      <w:r w:rsidRPr="00FE2422">
        <w:rPr>
          <w:sz w:val="24"/>
          <w:szCs w:val="24"/>
        </w:rPr>
        <w:t>Multijet</w:t>
      </w:r>
      <w:proofErr w:type="spellEnd"/>
      <w:r w:rsidRPr="00FE2422">
        <w:rPr>
          <w:sz w:val="24"/>
          <w:szCs w:val="24"/>
        </w:rPr>
        <w:t xml:space="preserve"> systems comprised of </w:t>
      </w:r>
      <w:r w:rsidR="00E465C2" w:rsidRPr="00FE2422">
        <w:rPr>
          <w:sz w:val="24"/>
          <w:szCs w:val="24"/>
        </w:rPr>
        <w:t>collaboratively interactive</w:t>
      </w:r>
      <w:r w:rsidRPr="00FE2422">
        <w:rPr>
          <w:sz w:val="24"/>
          <w:szCs w:val="24"/>
        </w:rPr>
        <w:t xml:space="preserve"> propeller units could revolutionize the field of underwater vehicles (Chao et al. 2017, Costello et al. 2015) with designs inspired by gelatinous invertebrates such as salps (</w:t>
      </w:r>
      <w:proofErr w:type="spellStart"/>
      <w:r w:rsidRPr="00FE2422">
        <w:rPr>
          <w:sz w:val="24"/>
          <w:szCs w:val="24"/>
        </w:rPr>
        <w:t>Marut</w:t>
      </w:r>
      <w:proofErr w:type="spellEnd"/>
      <w:r w:rsidRPr="00FE2422">
        <w:rPr>
          <w:sz w:val="24"/>
          <w:szCs w:val="24"/>
        </w:rPr>
        <w:t xml:space="preserve"> 2014, </w:t>
      </w:r>
      <w:proofErr w:type="spellStart"/>
      <w:r w:rsidRPr="00FE2422">
        <w:rPr>
          <w:sz w:val="24"/>
          <w:szCs w:val="24"/>
        </w:rPr>
        <w:t>Krummel</w:t>
      </w:r>
      <w:proofErr w:type="spellEnd"/>
      <w:r w:rsidRPr="00FE2422">
        <w:rPr>
          <w:sz w:val="24"/>
          <w:szCs w:val="24"/>
        </w:rPr>
        <w:t xml:space="preserve"> 2019, Bi et al 2022). Some of these bio-inspired solutions are stimulating novel solutions in the field of soft robotics (Renda et al. 2015, </w:t>
      </w:r>
      <w:proofErr w:type="spellStart"/>
      <w:r w:rsidRPr="00FE2422">
        <w:rPr>
          <w:sz w:val="24"/>
          <w:szCs w:val="24"/>
        </w:rPr>
        <w:t>Krummel</w:t>
      </w:r>
      <w:proofErr w:type="spellEnd"/>
      <w:r w:rsidRPr="00FE2422">
        <w:rPr>
          <w:sz w:val="24"/>
          <w:szCs w:val="24"/>
        </w:rPr>
        <w:t xml:space="preserve"> 2019), as deformable body shapes can augment propulsive forces (Giorgio-</w:t>
      </w:r>
      <w:proofErr w:type="spellStart"/>
      <w:r w:rsidRPr="00FE2422">
        <w:rPr>
          <w:sz w:val="24"/>
          <w:szCs w:val="24"/>
        </w:rPr>
        <w:t>Serchi</w:t>
      </w:r>
      <w:proofErr w:type="spellEnd"/>
      <w:r w:rsidRPr="00FE2422">
        <w:rPr>
          <w:sz w:val="24"/>
          <w:szCs w:val="24"/>
        </w:rPr>
        <w:t xml:space="preserve"> &amp; Weymouth 2017). Understanding the biomechanical underpinnings of the diversity of salp colony architectures would reveal nature’s broadest design space for underwater multi-jet-propelled soft locomotors and their inherent trade-offs.</w:t>
      </w:r>
    </w:p>
    <w:p w14:paraId="587079F4" w14:textId="7AF0AE2A" w:rsidR="003E4853" w:rsidRPr="00FE2422" w:rsidRDefault="00425DD7" w:rsidP="00FE2422">
      <w:pPr>
        <w:spacing w:line="480" w:lineRule="auto"/>
        <w:ind w:firstLine="720"/>
        <w:rPr>
          <w:sz w:val="24"/>
          <w:szCs w:val="24"/>
        </w:rPr>
      </w:pPr>
      <w:r w:rsidRPr="00FE2422">
        <w:rPr>
          <w:sz w:val="24"/>
          <w:szCs w:val="24"/>
        </w:rPr>
        <w:t xml:space="preserve">Another potential </w:t>
      </w:r>
      <w:del w:id="23" w:author="Kelly Sutherland" w:date="2023-04-11T14:43:00Z">
        <w:r w:rsidRPr="00FE2422" w:rsidDel="00E3776E">
          <w:rPr>
            <w:sz w:val="24"/>
            <w:szCs w:val="24"/>
          </w:rPr>
          <w:delText xml:space="preserve">application </w:delText>
        </w:r>
      </w:del>
      <w:ins w:id="24" w:author="Kelly Sutherland" w:date="2023-04-11T14:43:00Z">
        <w:r w:rsidR="00E3776E">
          <w:rPr>
            <w:sz w:val="24"/>
            <w:szCs w:val="24"/>
          </w:rPr>
          <w:t>contribution</w:t>
        </w:r>
        <w:r w:rsidR="00E3776E" w:rsidRPr="00FE2422">
          <w:rPr>
            <w:sz w:val="24"/>
            <w:szCs w:val="24"/>
          </w:rPr>
          <w:t xml:space="preserve"> </w:t>
        </w:r>
      </w:ins>
      <w:r w:rsidRPr="00FE2422">
        <w:rPr>
          <w:sz w:val="24"/>
          <w:szCs w:val="24"/>
        </w:rPr>
        <w:t xml:space="preserve">of this architectural ontology is the characterization of colonial morphology from a comparative, evolutionary perspective. Salp colony </w:t>
      </w:r>
      <w:r w:rsidRPr="00FE2422">
        <w:rPr>
          <w:sz w:val="24"/>
          <w:szCs w:val="24"/>
        </w:rPr>
        <w:lastRenderedPageBreak/>
        <w:t xml:space="preserve">architectures are distributed across the phylogenetic diversity of salp species, but their evolutionary history remains unknown. The two main obstacles to the reconstruction of the evolutionary history of salp colony architecture have been (1) the lack of a homology framework to compare and characterize variation, and (2) a phylogenetic tree that resolves the position of every architecture in every lineage where it has evolved. Govindarajan et al. (2011) reconstructed the first thaliacean molecular phylogeny using 18S sequences. While this phylogeny included many of the known salp species, it cannot fully resolve the evolutionary history of salp colony architecture since the position of </w:t>
      </w:r>
      <w:r w:rsidRPr="00FE2422">
        <w:rPr>
          <w:i/>
          <w:sz w:val="24"/>
          <w:szCs w:val="24"/>
        </w:rPr>
        <w:t>Pegea</w:t>
      </w:r>
      <w:r w:rsidRPr="00FE2422">
        <w:rPr>
          <w:sz w:val="24"/>
          <w:szCs w:val="24"/>
        </w:rPr>
        <w:t xml:space="preserve"> and </w:t>
      </w:r>
      <w:r w:rsidRPr="00FE2422">
        <w:rPr>
          <w:i/>
          <w:sz w:val="24"/>
          <w:szCs w:val="24"/>
        </w:rPr>
        <w:t>Thalia</w:t>
      </w:r>
      <w:r w:rsidRPr="00FE2422">
        <w:rPr>
          <w:sz w:val="24"/>
          <w:szCs w:val="24"/>
        </w:rPr>
        <w:t xml:space="preserve"> are poorly resolved and the position of </w:t>
      </w:r>
      <w:r w:rsidRPr="00FE2422">
        <w:rPr>
          <w:i/>
          <w:sz w:val="24"/>
          <w:szCs w:val="24"/>
        </w:rPr>
        <w:t>Helicosalpa</w:t>
      </w:r>
      <w:r w:rsidRPr="00FE2422">
        <w:rPr>
          <w:sz w:val="24"/>
          <w:szCs w:val="24"/>
        </w:rPr>
        <w:t xml:space="preserve"> is unknown. A phylogenetic comparative approach to the diversity of colonial architectures will facilitate further research on its evolutionary, ecological, and biomechanical underpinnings. If evolutionary shifts in the architecture of salp chains bring on changes in their locomotory efficiency, it is possible that these shifts are related to different selective pressures such as predatory pressure, habitat nutritional patchiness, or vertical migration behavior.</w:t>
      </w:r>
    </w:p>
    <w:p w14:paraId="6E037A27" w14:textId="5E8DD467" w:rsidR="003E4853" w:rsidRPr="00FE2422" w:rsidRDefault="00425DD7" w:rsidP="00FE2422">
      <w:pPr>
        <w:spacing w:line="480" w:lineRule="auto"/>
        <w:ind w:firstLine="720"/>
        <w:rPr>
          <w:sz w:val="24"/>
          <w:szCs w:val="24"/>
        </w:rPr>
      </w:pPr>
      <w:r w:rsidRPr="00FE2422">
        <w:rPr>
          <w:sz w:val="24"/>
          <w:szCs w:val="24"/>
        </w:rPr>
        <w:t xml:space="preserve">The research directions outlined above would advance our understanding of salp biology across their species diversity. Salps have attracted significant scientific interest in the past decade since they are essential consumers in oceanic ecosystems that feed on microbial plankton production and can grow explosively following phytoplankton blooms (Henschke et al. 2016). Salp fecal pellets play an important role in the biological carbon pump and are responsible for a large fraction of the biological carbon pump (Decima et al. 2023), responsible for the trapping of gigatons of carbon fixed from the atmosphere into the deep </w:t>
      </w:r>
      <w:r w:rsidR="00E465C2" w:rsidRPr="00FE2422">
        <w:rPr>
          <w:sz w:val="24"/>
          <w:szCs w:val="24"/>
        </w:rPr>
        <w:t>sea and</w:t>
      </w:r>
      <w:r w:rsidRPr="00FE2422">
        <w:rPr>
          <w:sz w:val="24"/>
          <w:szCs w:val="24"/>
        </w:rPr>
        <w:t xml:space="preserve"> are therefore a key mediator for atmospheric CO</w:t>
      </w:r>
      <w:r w:rsidRPr="00FE2422">
        <w:rPr>
          <w:sz w:val="24"/>
          <w:szCs w:val="24"/>
          <w:vertAlign w:val="subscript"/>
        </w:rPr>
        <w:t>2</w:t>
      </w:r>
      <w:r w:rsidRPr="00FE2422">
        <w:rPr>
          <w:sz w:val="24"/>
          <w:szCs w:val="24"/>
        </w:rPr>
        <w:t xml:space="preserve"> </w:t>
      </w:r>
      <w:r w:rsidRPr="00FE2422">
        <w:rPr>
          <w:sz w:val="24"/>
          <w:szCs w:val="24"/>
        </w:rPr>
        <w:lastRenderedPageBreak/>
        <w:t>concentration and global change (</w:t>
      </w:r>
      <w:proofErr w:type="spellStart"/>
      <w:r w:rsidRPr="00FE2422">
        <w:rPr>
          <w:sz w:val="24"/>
          <w:szCs w:val="24"/>
        </w:rPr>
        <w:t>Buesseler</w:t>
      </w:r>
      <w:proofErr w:type="spellEnd"/>
      <w:r w:rsidRPr="00FE2422">
        <w:rPr>
          <w:sz w:val="24"/>
          <w:szCs w:val="24"/>
        </w:rPr>
        <w:t xml:space="preserve"> et al. 2020). Many of the salp species that contribute most to this process are vertical migrators that respire and deposit (by defecation and predation) carbon during the day in the mesopelagic zone, after feeding during the night near the surface (Steinberg et al 2023). Many of the </w:t>
      </w:r>
      <w:r w:rsidR="00E465C2" w:rsidRPr="00FE2422">
        <w:rPr>
          <w:sz w:val="24"/>
          <w:szCs w:val="24"/>
        </w:rPr>
        <w:t>vertically migrating</w:t>
      </w:r>
      <w:r w:rsidRPr="00FE2422">
        <w:rPr>
          <w:sz w:val="24"/>
          <w:szCs w:val="24"/>
        </w:rPr>
        <w:t xml:space="preserve"> salp species (such as </w:t>
      </w:r>
      <w:r w:rsidRPr="00FE2422">
        <w:rPr>
          <w:i/>
          <w:sz w:val="24"/>
          <w:szCs w:val="24"/>
        </w:rPr>
        <w:t>Salpa</w:t>
      </w:r>
      <w:r w:rsidRPr="00FE2422">
        <w:rPr>
          <w:sz w:val="24"/>
          <w:szCs w:val="24"/>
        </w:rPr>
        <w:t xml:space="preserve"> spp.) present a linear architecture (Madin et al. 1996) and their migratory behavior varies with colonial development (Henschke et al. 2021). While some of these linear, </w:t>
      </w:r>
      <w:r w:rsidR="00E465C2" w:rsidRPr="00FE2422">
        <w:rPr>
          <w:sz w:val="24"/>
          <w:szCs w:val="24"/>
        </w:rPr>
        <w:t>vertically migrating</w:t>
      </w:r>
      <w:r w:rsidRPr="00FE2422">
        <w:rPr>
          <w:sz w:val="24"/>
          <w:szCs w:val="24"/>
        </w:rPr>
        <w:t xml:space="preserve"> species have been extensively investigated, the ecology and natural history of the broader diversity of salps remains </w:t>
      </w:r>
      <w:del w:id="25" w:author="Kelly Sutherland" w:date="2023-04-11T14:44:00Z">
        <w:r w:rsidRPr="00FE2422" w:rsidDel="00E3776E">
          <w:rPr>
            <w:sz w:val="24"/>
            <w:szCs w:val="24"/>
          </w:rPr>
          <w:delText xml:space="preserve">largely </w:delText>
        </w:r>
      </w:del>
      <w:r w:rsidRPr="00FE2422">
        <w:rPr>
          <w:sz w:val="24"/>
          <w:szCs w:val="24"/>
        </w:rPr>
        <w:t>understudied. Characterizing the relationship between colonial architecture, locomotion, and migratory behavior is key to understanding the ecological implications of shifting salp species compositions and distributions with global change (</w:t>
      </w:r>
      <w:proofErr w:type="spellStart"/>
      <w:r w:rsidRPr="00FE2422">
        <w:rPr>
          <w:sz w:val="24"/>
          <w:szCs w:val="24"/>
        </w:rPr>
        <w:t>Lavaniegos</w:t>
      </w:r>
      <w:proofErr w:type="spellEnd"/>
      <w:r w:rsidRPr="00FE2422">
        <w:rPr>
          <w:sz w:val="24"/>
          <w:szCs w:val="24"/>
        </w:rPr>
        <w:t xml:space="preserve"> &amp; </w:t>
      </w:r>
      <w:proofErr w:type="spellStart"/>
      <w:r w:rsidRPr="00FE2422">
        <w:rPr>
          <w:sz w:val="24"/>
          <w:szCs w:val="24"/>
        </w:rPr>
        <w:t>Ohman</w:t>
      </w:r>
      <w:proofErr w:type="spellEnd"/>
      <w:r w:rsidRPr="00FE2422">
        <w:rPr>
          <w:sz w:val="24"/>
          <w:szCs w:val="24"/>
        </w:rPr>
        <w:t xml:space="preserve"> 2003).</w:t>
      </w:r>
    </w:p>
    <w:p w14:paraId="16721551" w14:textId="081FDD86" w:rsidR="003E4853" w:rsidRPr="00FE2422" w:rsidRDefault="00425DD7" w:rsidP="00FE2422">
      <w:pPr>
        <w:spacing w:line="480" w:lineRule="auto"/>
        <w:ind w:firstLine="720"/>
        <w:rPr>
          <w:sz w:val="24"/>
          <w:szCs w:val="24"/>
        </w:rPr>
      </w:pPr>
      <w:r w:rsidRPr="00FE2422">
        <w:rPr>
          <w:sz w:val="24"/>
          <w:szCs w:val="24"/>
        </w:rPr>
        <w:t xml:space="preserve">Finally, we believe the colonial ontology presented here expands our understanding of the development and evolution of colonial animals in general. Colonial animals (modular colonies, not including eusocial colonies) are composed of clonal individuals produced by asexual reproduction that remain physically connected and physiologically integrated (Harvell, 1991). Most animal colonies are arranged with their zooids in parallel to each other forming 2D sheets with one pole, typically the oral end, exposed to the external environment. Some of these </w:t>
      </w:r>
      <w:r w:rsidR="00E465C2" w:rsidRPr="00FE2422">
        <w:rPr>
          <w:sz w:val="24"/>
          <w:szCs w:val="24"/>
        </w:rPr>
        <w:t>topologically simple</w:t>
      </w:r>
      <w:r w:rsidRPr="00FE2422">
        <w:rPr>
          <w:sz w:val="24"/>
          <w:szCs w:val="24"/>
        </w:rPr>
        <w:t xml:space="preserve"> planar colonies can form complex 3D shapes by folding this sheet. In benthic species, the sheet is often folded around an endogenous skeleton or an object in the environment (</w:t>
      </w:r>
      <w:r w:rsidR="00E465C2" w:rsidRPr="00FE2422">
        <w:rPr>
          <w:sz w:val="24"/>
          <w:szCs w:val="24"/>
        </w:rPr>
        <w:t>e.g.,</w:t>
      </w:r>
      <w:r w:rsidRPr="00FE2422">
        <w:rPr>
          <w:sz w:val="24"/>
          <w:szCs w:val="24"/>
        </w:rPr>
        <w:t xml:space="preserve"> corals, ascidians, </w:t>
      </w:r>
      <w:proofErr w:type="spellStart"/>
      <w:r w:rsidRPr="00FE2422">
        <w:rPr>
          <w:sz w:val="24"/>
          <w:szCs w:val="24"/>
        </w:rPr>
        <w:t>millepores</w:t>
      </w:r>
      <w:proofErr w:type="spellEnd"/>
      <w:r w:rsidRPr="00FE2422">
        <w:rPr>
          <w:sz w:val="24"/>
          <w:szCs w:val="24"/>
        </w:rPr>
        <w:t xml:space="preserve">). Bryozoans also tend to develop into sheets though also into branching structures. In pelagic species, colonies are free-living and capable of swimming around by the combined (and often coordinated) action of their zooids (Du </w:t>
      </w:r>
      <w:r w:rsidRPr="00FE2422">
        <w:rPr>
          <w:sz w:val="24"/>
          <w:szCs w:val="24"/>
        </w:rPr>
        <w:lastRenderedPageBreak/>
        <w:t xml:space="preserve">Clos et al. 2022). Therefore, their shapes are often directional, with a front and a rear end defined by their colonial locomotion (Mackie, 1986). On one hand, pyrosomes (Chordata: </w:t>
      </w:r>
      <w:proofErr w:type="spellStart"/>
      <w:r w:rsidRPr="00FE2422">
        <w:rPr>
          <w:sz w:val="24"/>
          <w:szCs w:val="24"/>
        </w:rPr>
        <w:t>Tunicata</w:t>
      </w:r>
      <w:proofErr w:type="spellEnd"/>
      <w:r w:rsidRPr="00FE2422">
        <w:rPr>
          <w:sz w:val="24"/>
          <w:szCs w:val="24"/>
        </w:rPr>
        <w:t>) use the same 2D-sheet template as their benthic relatives, yet in their case, the sheet grows folded forming a closed-ended tube where all the exhalant flow from the inner side aboral ends of the zooids are canalized to a single jet stream. On the other hand, siphonophores and doliolids typically form 1D colonies with sub-specialized zooid types, where only one or few frontal locomotory zooids (</w:t>
      </w:r>
      <w:proofErr w:type="spellStart"/>
      <w:r w:rsidRPr="00FE2422">
        <w:rPr>
          <w:sz w:val="24"/>
          <w:szCs w:val="24"/>
        </w:rPr>
        <w:t>nectophores</w:t>
      </w:r>
      <w:proofErr w:type="spellEnd"/>
      <w:r w:rsidRPr="00FE2422">
        <w:rPr>
          <w:sz w:val="24"/>
          <w:szCs w:val="24"/>
        </w:rPr>
        <w:t xml:space="preserve"> and nurse zooid, respectively) propel a linear colony with non-swimming zooids dragging behind. Siphonophore (Cnidaria: Hydrozoa) colonies can be topologically complex in benthic </w:t>
      </w:r>
      <w:proofErr w:type="spellStart"/>
      <w:r w:rsidRPr="00FE2422">
        <w:rPr>
          <w:sz w:val="24"/>
          <w:szCs w:val="24"/>
        </w:rPr>
        <w:t>rhodaliids</w:t>
      </w:r>
      <w:proofErr w:type="spellEnd"/>
      <w:r w:rsidRPr="00FE2422">
        <w:rPr>
          <w:sz w:val="24"/>
          <w:szCs w:val="24"/>
        </w:rPr>
        <w:t xml:space="preserve"> or in the </w:t>
      </w:r>
      <w:proofErr w:type="spellStart"/>
      <w:r w:rsidRPr="00FE2422">
        <w:rPr>
          <w:sz w:val="24"/>
          <w:szCs w:val="24"/>
        </w:rPr>
        <w:t>pleustonic</w:t>
      </w:r>
      <w:proofErr w:type="spellEnd"/>
      <w:r w:rsidRPr="00FE2422">
        <w:rPr>
          <w:sz w:val="24"/>
          <w:szCs w:val="24"/>
        </w:rPr>
        <w:t xml:space="preserve"> Portuguese Man</w:t>
      </w:r>
      <w:r w:rsidR="00E465C2">
        <w:rPr>
          <w:sz w:val="24"/>
          <w:szCs w:val="24"/>
        </w:rPr>
        <w:t>-</w:t>
      </w:r>
      <w:r w:rsidRPr="00FE2422">
        <w:rPr>
          <w:sz w:val="24"/>
          <w:szCs w:val="24"/>
        </w:rPr>
        <w:t>o</w:t>
      </w:r>
      <w:r w:rsidR="00E465C2">
        <w:rPr>
          <w:sz w:val="24"/>
          <w:szCs w:val="24"/>
        </w:rPr>
        <w:t>-</w:t>
      </w:r>
      <w:r w:rsidRPr="00FE2422">
        <w:rPr>
          <w:sz w:val="24"/>
          <w:szCs w:val="24"/>
        </w:rPr>
        <w:t xml:space="preserve">war, but most planktonic free-swimming siphonophore colonies have their zooids arranged bi-serially or mono-serially along a stem (Mackie et al., 1988). Among them, </w:t>
      </w:r>
      <w:proofErr w:type="spellStart"/>
      <w:r w:rsidRPr="00FE2422">
        <w:rPr>
          <w:sz w:val="24"/>
          <w:szCs w:val="24"/>
        </w:rPr>
        <w:t>physonect</w:t>
      </w:r>
      <w:proofErr w:type="spellEnd"/>
      <w:r w:rsidRPr="00FE2422">
        <w:rPr>
          <w:sz w:val="24"/>
          <w:szCs w:val="24"/>
        </w:rPr>
        <w:t xml:space="preserve"> siphonophores bear multiple </w:t>
      </w:r>
      <w:proofErr w:type="spellStart"/>
      <w:r w:rsidRPr="00FE2422">
        <w:rPr>
          <w:sz w:val="24"/>
          <w:szCs w:val="24"/>
        </w:rPr>
        <w:t>nectophores</w:t>
      </w:r>
      <w:proofErr w:type="spellEnd"/>
      <w:r w:rsidRPr="00FE2422">
        <w:rPr>
          <w:sz w:val="24"/>
          <w:szCs w:val="24"/>
        </w:rPr>
        <w:t xml:space="preserve"> (swimming bodies) that propel the colony through </w:t>
      </w:r>
      <w:proofErr w:type="spellStart"/>
      <w:r w:rsidRPr="00FE2422">
        <w:rPr>
          <w:sz w:val="24"/>
          <w:szCs w:val="24"/>
        </w:rPr>
        <w:t>multijet</w:t>
      </w:r>
      <w:proofErr w:type="spellEnd"/>
      <w:r w:rsidRPr="00FE2422">
        <w:rPr>
          <w:sz w:val="24"/>
          <w:szCs w:val="24"/>
        </w:rPr>
        <w:t xml:space="preserve"> propulsion (Sutherland et al. 2019) in a similar fashion to linear salp colonies. Compared to siphonophores or pyrosomes, salps present a much broader set of architectural configurations among free-swimming colonial animals (Madin, 1990), thus expanding the boundaries of our known design space for both form and function of coloniality in the pelagic realm.</w:t>
      </w:r>
    </w:p>
    <w:p w14:paraId="31A894AD" w14:textId="77777777" w:rsidR="003E4853" w:rsidRPr="00FE2422" w:rsidRDefault="003E4853" w:rsidP="00FE2422">
      <w:pPr>
        <w:spacing w:line="480" w:lineRule="auto"/>
        <w:rPr>
          <w:sz w:val="24"/>
          <w:szCs w:val="24"/>
        </w:rPr>
      </w:pPr>
    </w:p>
    <w:p w14:paraId="2B5C78EE" w14:textId="77777777" w:rsidR="003E4853" w:rsidRPr="00FE2422" w:rsidRDefault="00425DD7" w:rsidP="00FE2422">
      <w:pPr>
        <w:spacing w:line="480" w:lineRule="auto"/>
        <w:rPr>
          <w:b/>
          <w:sz w:val="24"/>
          <w:szCs w:val="24"/>
        </w:rPr>
      </w:pPr>
      <w:commentRangeStart w:id="26"/>
      <w:r w:rsidRPr="00FE2422">
        <w:rPr>
          <w:b/>
          <w:sz w:val="24"/>
          <w:szCs w:val="24"/>
        </w:rPr>
        <w:t>Acknowledgments</w:t>
      </w:r>
      <w:commentRangeEnd w:id="26"/>
      <w:r w:rsidR="00E3776E">
        <w:rPr>
          <w:rStyle w:val="CommentReference"/>
        </w:rPr>
        <w:commentReference w:id="26"/>
      </w:r>
    </w:p>
    <w:p w14:paraId="15981243" w14:textId="77777777" w:rsidR="003E4853" w:rsidRPr="00FE2422" w:rsidRDefault="003E4853" w:rsidP="00FE2422">
      <w:pPr>
        <w:spacing w:line="480" w:lineRule="auto"/>
        <w:rPr>
          <w:sz w:val="24"/>
          <w:szCs w:val="24"/>
        </w:rPr>
      </w:pPr>
    </w:p>
    <w:p w14:paraId="7CBF30FB" w14:textId="18CDFACF" w:rsidR="003E4853" w:rsidRDefault="00425DD7" w:rsidP="00FE2422">
      <w:pPr>
        <w:spacing w:line="480" w:lineRule="auto"/>
        <w:rPr>
          <w:sz w:val="24"/>
          <w:szCs w:val="24"/>
        </w:rPr>
      </w:pPr>
      <w:r w:rsidRPr="00FE2422">
        <w:rPr>
          <w:sz w:val="24"/>
          <w:szCs w:val="24"/>
        </w:rPr>
        <w:t xml:space="preserve">We would like to thank the crew of Aquatic Life Divers and Kona </w:t>
      </w:r>
      <w:proofErr w:type="spellStart"/>
      <w:r w:rsidRPr="00FE2422">
        <w:rPr>
          <w:sz w:val="24"/>
          <w:szCs w:val="24"/>
        </w:rPr>
        <w:t>Honu</w:t>
      </w:r>
      <w:proofErr w:type="spellEnd"/>
      <w:r w:rsidRPr="00FE2422">
        <w:rPr>
          <w:sz w:val="24"/>
          <w:szCs w:val="24"/>
        </w:rPr>
        <w:t xml:space="preserve"> Divers for their help and support in hosting our offshore diving operatio</w:t>
      </w:r>
      <w:bookmarkStart w:id="27" w:name="_GoBack"/>
      <w:bookmarkEnd w:id="27"/>
      <w:r w:rsidRPr="00FE2422">
        <w:rPr>
          <w:sz w:val="24"/>
          <w:szCs w:val="24"/>
        </w:rPr>
        <w:t xml:space="preserve">ns. We would also like to thank </w:t>
      </w:r>
      <w:r w:rsidRPr="00FE2422">
        <w:rPr>
          <w:sz w:val="24"/>
          <w:szCs w:val="24"/>
        </w:rPr>
        <w:lastRenderedPageBreak/>
        <w:t xml:space="preserve">Marc Hughes, Kevin Du Clos, Jeff </w:t>
      </w:r>
      <w:proofErr w:type="spellStart"/>
      <w:r w:rsidRPr="00FE2422">
        <w:rPr>
          <w:sz w:val="24"/>
          <w:szCs w:val="24"/>
        </w:rPr>
        <w:t>Milisen</w:t>
      </w:r>
      <w:proofErr w:type="spellEnd"/>
      <w:r w:rsidRPr="00FE2422">
        <w:rPr>
          <w:sz w:val="24"/>
          <w:szCs w:val="24"/>
        </w:rPr>
        <w:t>, Brad Gemmell, Sean Colin, Jack Costello, Rebecca Gordon, Matt Connelly, Clint Collins, Paul Richardson, and Anne Thompson for their assistance during diving and photography operations in the field.</w:t>
      </w:r>
      <w:ins w:id="28" w:author="Kelly Sutherland" w:date="2023-04-11T14:46:00Z">
        <w:r w:rsidR="00E3776E">
          <w:rPr>
            <w:sz w:val="24"/>
            <w:szCs w:val="24"/>
          </w:rPr>
          <w:t xml:space="preserve">  </w:t>
        </w:r>
      </w:ins>
    </w:p>
    <w:p w14:paraId="60A3517C" w14:textId="77777777" w:rsidR="00E465C2" w:rsidRPr="00FE2422" w:rsidRDefault="00E465C2" w:rsidP="00FE2422">
      <w:pPr>
        <w:spacing w:line="480" w:lineRule="auto"/>
        <w:rPr>
          <w:sz w:val="24"/>
          <w:szCs w:val="24"/>
        </w:rPr>
      </w:pPr>
    </w:p>
    <w:p w14:paraId="64D5A943" w14:textId="0F59A0E2" w:rsidR="003E4853" w:rsidRPr="00C7783D" w:rsidRDefault="00C7783D" w:rsidP="00FE2422">
      <w:pPr>
        <w:spacing w:line="480" w:lineRule="auto"/>
        <w:rPr>
          <w:b/>
          <w:sz w:val="24"/>
          <w:szCs w:val="24"/>
        </w:rPr>
      </w:pPr>
      <w:r>
        <w:rPr>
          <w:b/>
          <w:sz w:val="24"/>
          <w:szCs w:val="24"/>
        </w:rPr>
        <w:t>Literature Cited</w:t>
      </w:r>
    </w:p>
    <w:p w14:paraId="73CB6E9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Alexander, W., 1968, September. A discussion of governing decelerator performance and design parameters in the supersonic flight regime. In </w:t>
      </w:r>
      <w:r w:rsidRPr="00FE2422">
        <w:rPr>
          <w:i/>
          <w:color w:val="222222"/>
          <w:sz w:val="24"/>
          <w:szCs w:val="24"/>
          <w:highlight w:val="white"/>
        </w:rPr>
        <w:t>2nd Aerodynamic Deceleration Systems Conference</w:t>
      </w:r>
      <w:r w:rsidRPr="00FE2422">
        <w:rPr>
          <w:color w:val="222222"/>
          <w:sz w:val="24"/>
          <w:szCs w:val="24"/>
          <w:highlight w:val="white"/>
        </w:rPr>
        <w:t xml:space="preserve"> (p. 938).</w:t>
      </w:r>
    </w:p>
    <w:p w14:paraId="5E5D9AD9" w14:textId="363FDAA4"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Bard, J. B., &amp; Rhee, S. Y.</w:t>
      </w:r>
      <w:r w:rsidR="004D0641">
        <w:rPr>
          <w:color w:val="222222"/>
          <w:sz w:val="24"/>
          <w:szCs w:val="24"/>
          <w:highlight w:val="white"/>
        </w:rPr>
        <w:t>,</w:t>
      </w:r>
      <w:r w:rsidRPr="00FE2422">
        <w:rPr>
          <w:color w:val="222222"/>
          <w:sz w:val="24"/>
          <w:szCs w:val="24"/>
          <w:highlight w:val="white"/>
        </w:rPr>
        <w:t xml:space="preserve"> 2004. Ontologies in biology: design, applications and future challenges. </w:t>
      </w:r>
      <w:r w:rsidRPr="00FE2422">
        <w:rPr>
          <w:i/>
          <w:color w:val="222222"/>
          <w:sz w:val="24"/>
          <w:szCs w:val="24"/>
          <w:highlight w:val="white"/>
        </w:rPr>
        <w:t>nature reviews genetics</w:t>
      </w:r>
      <w:r w:rsidRPr="00FE2422">
        <w:rPr>
          <w:color w:val="222222"/>
          <w:sz w:val="24"/>
          <w:szCs w:val="24"/>
          <w:highlight w:val="white"/>
        </w:rPr>
        <w:t xml:space="preserve">, </w:t>
      </w:r>
      <w:r w:rsidRPr="00FE2422">
        <w:rPr>
          <w:i/>
          <w:color w:val="222222"/>
          <w:sz w:val="24"/>
          <w:szCs w:val="24"/>
          <w:highlight w:val="white"/>
        </w:rPr>
        <w:t>5</w:t>
      </w:r>
      <w:r w:rsidRPr="00FE2422">
        <w:rPr>
          <w:color w:val="222222"/>
          <w:sz w:val="24"/>
          <w:szCs w:val="24"/>
          <w:highlight w:val="white"/>
        </w:rPr>
        <w:t>(3), 213-222.</w:t>
      </w:r>
    </w:p>
    <w:p w14:paraId="480A5F82" w14:textId="6FBC7B0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Bi, X., Tang, H., &amp; Zhu, Q.</w:t>
      </w:r>
      <w:r w:rsidR="004D0641">
        <w:rPr>
          <w:color w:val="222222"/>
          <w:sz w:val="24"/>
          <w:szCs w:val="24"/>
          <w:highlight w:val="white"/>
        </w:rPr>
        <w:t>,</w:t>
      </w:r>
      <w:r w:rsidRPr="00FE2422">
        <w:rPr>
          <w:color w:val="222222"/>
          <w:sz w:val="24"/>
          <w:szCs w:val="24"/>
          <w:highlight w:val="white"/>
        </w:rPr>
        <w:t xml:space="preserve"> 2022. Feasibility of hydrodynamically activated valves for salp-like propulsion. </w:t>
      </w:r>
      <w:r w:rsidRPr="00FE2422">
        <w:rPr>
          <w:i/>
          <w:color w:val="222222"/>
          <w:sz w:val="24"/>
          <w:szCs w:val="24"/>
          <w:highlight w:val="white"/>
        </w:rPr>
        <w:t>Physics of Fluids</w:t>
      </w:r>
      <w:r w:rsidRPr="00FE2422">
        <w:rPr>
          <w:color w:val="222222"/>
          <w:sz w:val="24"/>
          <w:szCs w:val="24"/>
          <w:highlight w:val="white"/>
        </w:rPr>
        <w:t xml:space="preserve">, </w:t>
      </w:r>
      <w:r w:rsidRPr="00FE2422">
        <w:rPr>
          <w:i/>
          <w:color w:val="222222"/>
          <w:sz w:val="24"/>
          <w:szCs w:val="24"/>
          <w:highlight w:val="white"/>
        </w:rPr>
        <w:t>34</w:t>
      </w:r>
      <w:r w:rsidRPr="00FE2422">
        <w:rPr>
          <w:color w:val="222222"/>
          <w:sz w:val="24"/>
          <w:szCs w:val="24"/>
          <w:highlight w:val="white"/>
        </w:rPr>
        <w:t>(10), 101903.</w:t>
      </w:r>
    </w:p>
    <w:p w14:paraId="50FECE8D"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Q., 1998. </w:t>
      </w:r>
      <w:r w:rsidRPr="00FE2422">
        <w:rPr>
          <w:i/>
          <w:color w:val="222222"/>
          <w:sz w:val="24"/>
          <w:szCs w:val="24"/>
          <w:highlight w:val="white"/>
        </w:rPr>
        <w:t>The biology of pelagic tunicates</w:t>
      </w:r>
      <w:r w:rsidRPr="00FE2422">
        <w:rPr>
          <w:color w:val="222222"/>
          <w:sz w:val="24"/>
          <w:szCs w:val="24"/>
          <w:highlight w:val="white"/>
        </w:rPr>
        <w:t>.</w:t>
      </w:r>
    </w:p>
    <w:p w14:paraId="5A46C645"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Bone, Q. and </w:t>
      </w:r>
      <w:proofErr w:type="spellStart"/>
      <w:r w:rsidRPr="00FE2422">
        <w:rPr>
          <w:color w:val="222222"/>
          <w:sz w:val="24"/>
          <w:szCs w:val="24"/>
          <w:highlight w:val="white"/>
        </w:rPr>
        <w:t>Trueman</w:t>
      </w:r>
      <w:proofErr w:type="spellEnd"/>
      <w:r w:rsidRPr="00FE2422">
        <w:rPr>
          <w:color w:val="222222"/>
          <w:sz w:val="24"/>
          <w:szCs w:val="24"/>
          <w:highlight w:val="white"/>
        </w:rPr>
        <w:t>, E.R., 1983. Jet propulsion in salps (</w:t>
      </w:r>
      <w:proofErr w:type="spellStart"/>
      <w:r w:rsidRPr="00FE2422">
        <w:rPr>
          <w:color w:val="222222"/>
          <w:sz w:val="24"/>
          <w:szCs w:val="24"/>
          <w:highlight w:val="white"/>
        </w:rPr>
        <w:t>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Zoology</w:t>
      </w:r>
      <w:r w:rsidRPr="00FE2422">
        <w:rPr>
          <w:color w:val="222222"/>
          <w:sz w:val="24"/>
          <w:szCs w:val="24"/>
          <w:highlight w:val="white"/>
        </w:rPr>
        <w:t xml:space="preserve">, </w:t>
      </w:r>
      <w:r w:rsidRPr="00FE2422">
        <w:rPr>
          <w:i/>
          <w:color w:val="222222"/>
          <w:sz w:val="24"/>
          <w:szCs w:val="24"/>
          <w:highlight w:val="white"/>
        </w:rPr>
        <w:t>201</w:t>
      </w:r>
      <w:r w:rsidRPr="00FE2422">
        <w:rPr>
          <w:color w:val="222222"/>
          <w:sz w:val="24"/>
          <w:szCs w:val="24"/>
          <w:highlight w:val="white"/>
        </w:rPr>
        <w:t>(4), pp.481-506.</w:t>
      </w:r>
    </w:p>
    <w:p w14:paraId="6831371B" w14:textId="39F0D714"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Buesseler</w:t>
      </w:r>
      <w:proofErr w:type="spellEnd"/>
      <w:r w:rsidRPr="00FE2422">
        <w:rPr>
          <w:color w:val="222222"/>
          <w:sz w:val="24"/>
          <w:szCs w:val="24"/>
          <w:highlight w:val="white"/>
        </w:rPr>
        <w:t>, K. O., Boyd, P. W., Black, E. E., &amp; Siegel, D. A.</w:t>
      </w:r>
      <w:r w:rsidR="004D0641">
        <w:rPr>
          <w:color w:val="222222"/>
          <w:sz w:val="24"/>
          <w:szCs w:val="24"/>
          <w:highlight w:val="white"/>
        </w:rPr>
        <w:t xml:space="preserve">, </w:t>
      </w:r>
      <w:r w:rsidRPr="00FE2422">
        <w:rPr>
          <w:color w:val="222222"/>
          <w:sz w:val="24"/>
          <w:szCs w:val="24"/>
          <w:highlight w:val="white"/>
        </w:rPr>
        <w:t xml:space="preserve">2020. Metrics that matter for assessing the ocean biological carbon pump.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117</w:t>
      </w:r>
      <w:r w:rsidRPr="00FE2422">
        <w:rPr>
          <w:color w:val="222222"/>
          <w:sz w:val="24"/>
          <w:szCs w:val="24"/>
          <w:highlight w:val="white"/>
        </w:rPr>
        <w:t>(18), 9679-9687.</w:t>
      </w:r>
    </w:p>
    <w:p w14:paraId="431BF22E" w14:textId="2643C316" w:rsidR="003E4853" w:rsidRPr="001632AD" w:rsidRDefault="00425DD7" w:rsidP="004D0641">
      <w:pPr>
        <w:spacing w:line="480" w:lineRule="auto"/>
        <w:ind w:left="720" w:hanging="720"/>
        <w:rPr>
          <w:color w:val="222222"/>
          <w:sz w:val="24"/>
          <w:szCs w:val="24"/>
          <w:highlight w:val="white"/>
          <w:rPrChange w:id="29" w:author="Kelly Sutherland" w:date="2023-04-11T13:49:00Z">
            <w:rPr>
              <w:color w:val="222222"/>
              <w:sz w:val="24"/>
              <w:szCs w:val="24"/>
              <w:highlight w:val="white"/>
            </w:rPr>
          </w:rPrChange>
        </w:rPr>
      </w:pPr>
      <w:r w:rsidRPr="00FE2422">
        <w:rPr>
          <w:color w:val="222222"/>
          <w:sz w:val="24"/>
          <w:szCs w:val="24"/>
          <w:highlight w:val="white"/>
        </w:rPr>
        <w:t>Chao, S., Guan, G., &amp; Hong, G. S.</w:t>
      </w:r>
      <w:r w:rsidR="004D0641">
        <w:rPr>
          <w:color w:val="222222"/>
          <w:sz w:val="24"/>
          <w:szCs w:val="24"/>
          <w:highlight w:val="white"/>
        </w:rPr>
        <w:t xml:space="preserve">, </w:t>
      </w:r>
      <w:r w:rsidRPr="00FE2422">
        <w:rPr>
          <w:color w:val="222222"/>
          <w:sz w:val="24"/>
          <w:szCs w:val="24"/>
          <w:highlight w:val="white"/>
        </w:rPr>
        <w:t xml:space="preserve">2017, September. Design of a finless torpedo shaped micro AUV with high maneuverability. In </w:t>
      </w:r>
      <w:r w:rsidRPr="00FE2422">
        <w:rPr>
          <w:i/>
          <w:color w:val="222222"/>
          <w:sz w:val="24"/>
          <w:szCs w:val="24"/>
          <w:highlight w:val="white"/>
        </w:rPr>
        <w:t>OCEANS 2017-Anchorage</w:t>
      </w:r>
      <w:r w:rsidRPr="00FE2422">
        <w:rPr>
          <w:color w:val="222222"/>
          <w:sz w:val="24"/>
          <w:szCs w:val="24"/>
          <w:highlight w:val="white"/>
        </w:rPr>
        <w:t xml:space="preserve"> (pp. </w:t>
      </w:r>
      <w:r w:rsidRPr="001632AD">
        <w:rPr>
          <w:color w:val="222222"/>
          <w:sz w:val="24"/>
          <w:szCs w:val="24"/>
          <w:highlight w:val="white"/>
          <w:rPrChange w:id="30" w:author="Kelly Sutherland" w:date="2023-04-11T13:49:00Z">
            <w:rPr>
              <w:color w:val="222222"/>
              <w:sz w:val="24"/>
              <w:szCs w:val="24"/>
              <w:highlight w:val="white"/>
            </w:rPr>
          </w:rPrChange>
        </w:rPr>
        <w:t>1-6). IEEE.</w:t>
      </w:r>
    </w:p>
    <w:p w14:paraId="51212838" w14:textId="26EDAB7B" w:rsidR="001632AD" w:rsidRPr="001632AD" w:rsidRDefault="001632AD" w:rsidP="004D0641">
      <w:pPr>
        <w:spacing w:line="480" w:lineRule="auto"/>
        <w:ind w:left="720" w:hanging="720"/>
        <w:rPr>
          <w:ins w:id="31" w:author="Kelly Sutherland" w:date="2023-04-11T13:49:00Z"/>
          <w:color w:val="222222"/>
          <w:sz w:val="24"/>
          <w:szCs w:val="24"/>
          <w:highlight w:val="white"/>
          <w:rPrChange w:id="32" w:author="Kelly Sutherland" w:date="2023-04-11T13:49:00Z">
            <w:rPr>
              <w:ins w:id="33" w:author="Kelly Sutherland" w:date="2023-04-11T13:49:00Z"/>
              <w:color w:val="222222"/>
              <w:sz w:val="24"/>
              <w:szCs w:val="24"/>
              <w:highlight w:val="white"/>
            </w:rPr>
          </w:rPrChange>
        </w:rPr>
      </w:pPr>
      <w:ins w:id="34" w:author="Kelly Sutherland" w:date="2023-04-11T13:49:00Z">
        <w:r w:rsidRPr="001632AD">
          <w:rPr>
            <w:sz w:val="24"/>
            <w:szCs w:val="24"/>
            <w:rPrChange w:id="35" w:author="Kelly Sutherland" w:date="2023-04-11T13:49:00Z">
              <w:rPr/>
            </w:rPrChange>
          </w:rPr>
          <w:t xml:space="preserve">Colin, S. P., Gemmell, B. J., Costello, J. H., &amp; Sutherland, K. R. (2022). In situ high-speed brightfield imaging for studies of aquatic organisms. </w:t>
        </w:r>
        <w:proofErr w:type="spellStart"/>
        <w:r w:rsidRPr="001632AD">
          <w:rPr>
            <w:i/>
            <w:iCs/>
            <w:sz w:val="24"/>
            <w:szCs w:val="24"/>
            <w:rPrChange w:id="36" w:author="Kelly Sutherland" w:date="2023-04-11T13:49:00Z">
              <w:rPr>
                <w:i/>
                <w:iCs/>
              </w:rPr>
            </w:rPrChange>
          </w:rPr>
          <w:t>Protocolsio</w:t>
        </w:r>
        <w:proofErr w:type="spellEnd"/>
        <w:r w:rsidRPr="001632AD">
          <w:rPr>
            <w:sz w:val="24"/>
            <w:szCs w:val="24"/>
            <w:rPrChange w:id="37" w:author="Kelly Sutherland" w:date="2023-04-11T13:49:00Z">
              <w:rPr/>
            </w:rPrChange>
          </w:rPr>
          <w:t>.</w:t>
        </w:r>
      </w:ins>
    </w:p>
    <w:p w14:paraId="2226B3B7" w14:textId="69D5FB93" w:rsidR="003E4853" w:rsidRPr="00FE2422" w:rsidRDefault="00425DD7" w:rsidP="004D0641">
      <w:pPr>
        <w:spacing w:line="480" w:lineRule="auto"/>
        <w:ind w:left="720" w:hanging="720"/>
        <w:rPr>
          <w:color w:val="222222"/>
          <w:sz w:val="24"/>
          <w:szCs w:val="24"/>
          <w:highlight w:val="white"/>
        </w:rPr>
      </w:pPr>
      <w:r w:rsidRPr="001632AD">
        <w:rPr>
          <w:color w:val="222222"/>
          <w:sz w:val="24"/>
          <w:szCs w:val="24"/>
          <w:highlight w:val="white"/>
          <w:rPrChange w:id="38" w:author="Kelly Sutherland" w:date="2023-04-11T13:49:00Z">
            <w:rPr>
              <w:color w:val="222222"/>
              <w:sz w:val="24"/>
              <w:szCs w:val="24"/>
              <w:highlight w:val="white"/>
            </w:rPr>
          </w:rPrChange>
        </w:rPr>
        <w:lastRenderedPageBreak/>
        <w:t>Costello, J. H., Colin, S. P., Gemmell, B. J., Dabiri</w:t>
      </w:r>
      <w:r w:rsidRPr="00FE2422">
        <w:rPr>
          <w:color w:val="222222"/>
          <w:sz w:val="24"/>
          <w:szCs w:val="24"/>
          <w:highlight w:val="white"/>
        </w:rPr>
        <w:t>, J. O., &amp; Sutherland, K. R.</w:t>
      </w:r>
      <w:r w:rsidR="004D0641">
        <w:rPr>
          <w:color w:val="222222"/>
          <w:sz w:val="24"/>
          <w:szCs w:val="24"/>
          <w:highlight w:val="white"/>
        </w:rPr>
        <w:t xml:space="preserve">, </w:t>
      </w:r>
      <w:r w:rsidRPr="00FE2422">
        <w:rPr>
          <w:color w:val="222222"/>
          <w:sz w:val="24"/>
          <w:szCs w:val="24"/>
          <w:highlight w:val="white"/>
        </w:rPr>
        <w:t xml:space="preserve">2015. Multi-jet propulsion organized by clonal development in a colonial siphonophore.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6</w:t>
      </w:r>
      <w:r w:rsidRPr="00FE2422">
        <w:rPr>
          <w:color w:val="222222"/>
          <w:sz w:val="24"/>
          <w:szCs w:val="24"/>
          <w:highlight w:val="white"/>
        </w:rPr>
        <w:t>(1), 8158.</w:t>
      </w:r>
    </w:p>
    <w:p w14:paraId="41C947A0" w14:textId="3B472BBE"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Décima</w:t>
      </w:r>
      <w:proofErr w:type="spellEnd"/>
      <w:r w:rsidRPr="00FE2422">
        <w:rPr>
          <w:color w:val="222222"/>
          <w:sz w:val="24"/>
          <w:szCs w:val="24"/>
          <w:highlight w:val="white"/>
        </w:rPr>
        <w:t xml:space="preserve">, M., </w:t>
      </w:r>
      <w:proofErr w:type="spellStart"/>
      <w:r w:rsidRPr="00FE2422">
        <w:rPr>
          <w:color w:val="222222"/>
          <w:sz w:val="24"/>
          <w:szCs w:val="24"/>
          <w:highlight w:val="white"/>
        </w:rPr>
        <w:t>Stukel</w:t>
      </w:r>
      <w:proofErr w:type="spellEnd"/>
      <w:r w:rsidRPr="00FE2422">
        <w:rPr>
          <w:color w:val="222222"/>
          <w:sz w:val="24"/>
          <w:szCs w:val="24"/>
          <w:highlight w:val="white"/>
        </w:rPr>
        <w:t xml:space="preserve">, M. R., </w:t>
      </w:r>
      <w:proofErr w:type="spellStart"/>
      <w:r w:rsidRPr="00FE2422">
        <w:rPr>
          <w:color w:val="222222"/>
          <w:sz w:val="24"/>
          <w:szCs w:val="24"/>
          <w:highlight w:val="white"/>
        </w:rPr>
        <w:t>Nodder</w:t>
      </w:r>
      <w:proofErr w:type="spellEnd"/>
      <w:r w:rsidRPr="00FE2422">
        <w:rPr>
          <w:color w:val="222222"/>
          <w:sz w:val="24"/>
          <w:szCs w:val="24"/>
          <w:highlight w:val="white"/>
        </w:rPr>
        <w:t xml:space="preserve">, S. D., Gutiérrez-Rodríguez, A., </w:t>
      </w:r>
      <w:proofErr w:type="spellStart"/>
      <w:r w:rsidRPr="00FE2422">
        <w:rPr>
          <w:color w:val="222222"/>
          <w:sz w:val="24"/>
          <w:szCs w:val="24"/>
          <w:highlight w:val="white"/>
        </w:rPr>
        <w:t>Selph</w:t>
      </w:r>
      <w:proofErr w:type="spellEnd"/>
      <w:r w:rsidRPr="00FE2422">
        <w:rPr>
          <w:color w:val="222222"/>
          <w:sz w:val="24"/>
          <w:szCs w:val="24"/>
          <w:highlight w:val="white"/>
        </w:rPr>
        <w:t>, K. E., Dos Santos, A. L., ... &amp; Pinkerton, M.</w:t>
      </w:r>
      <w:r w:rsidR="004D0641">
        <w:rPr>
          <w:color w:val="222222"/>
          <w:sz w:val="24"/>
          <w:szCs w:val="24"/>
          <w:highlight w:val="white"/>
        </w:rPr>
        <w:t>,</w:t>
      </w:r>
      <w:r w:rsidRPr="00FE2422">
        <w:rPr>
          <w:color w:val="222222"/>
          <w:sz w:val="24"/>
          <w:szCs w:val="24"/>
          <w:highlight w:val="white"/>
        </w:rPr>
        <w:t xml:space="preserve"> 2023. Salp blooms drive strong increases in passive carbon export in the Southern Ocean. </w:t>
      </w:r>
      <w:r w:rsidRPr="00FE2422">
        <w:rPr>
          <w:i/>
          <w:color w:val="222222"/>
          <w:sz w:val="24"/>
          <w:szCs w:val="24"/>
          <w:highlight w:val="white"/>
        </w:rPr>
        <w:t>Nature communications</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 425.</w:t>
      </w:r>
    </w:p>
    <w:p w14:paraId="61CD9E4A" w14:textId="5B246CFE"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Du Clos, K. T., Gemmell, B. J., Colin, S. P., Costello, J. H., Dabiri, J. O., &amp; Sutherland, K. R.</w:t>
      </w:r>
      <w:r w:rsidR="004D0641">
        <w:rPr>
          <w:color w:val="222222"/>
          <w:sz w:val="24"/>
          <w:szCs w:val="24"/>
          <w:highlight w:val="white"/>
        </w:rPr>
        <w:t>,</w:t>
      </w:r>
      <w:r w:rsidRPr="00FE2422">
        <w:rPr>
          <w:color w:val="222222"/>
          <w:sz w:val="24"/>
          <w:szCs w:val="24"/>
          <w:highlight w:val="white"/>
        </w:rPr>
        <w:t xml:space="preserve"> 2022. Distributed propulsion enables fast and efficient swimming modes in </w:t>
      </w:r>
      <w:proofErr w:type="spellStart"/>
      <w:r w:rsidRPr="00FE2422">
        <w:rPr>
          <w:color w:val="222222"/>
          <w:sz w:val="24"/>
          <w:szCs w:val="24"/>
          <w:highlight w:val="white"/>
        </w:rPr>
        <w:t>physonect</w:t>
      </w:r>
      <w:proofErr w:type="spellEnd"/>
      <w:r w:rsidRPr="00FE2422">
        <w:rPr>
          <w:color w:val="222222"/>
          <w:sz w:val="24"/>
          <w:szCs w:val="24"/>
          <w:highlight w:val="white"/>
        </w:rPr>
        <w:t xml:space="preserve"> siphonophores. </w:t>
      </w:r>
      <w:r w:rsidRPr="00FE2422">
        <w:rPr>
          <w:i/>
          <w:color w:val="222222"/>
          <w:sz w:val="24"/>
          <w:szCs w:val="24"/>
          <w:highlight w:val="white"/>
        </w:rPr>
        <w:t>Proceedings of the National Academy of Sciences</w:t>
      </w:r>
      <w:r w:rsidRPr="00FE2422">
        <w:rPr>
          <w:color w:val="222222"/>
          <w:sz w:val="24"/>
          <w:szCs w:val="24"/>
          <w:highlight w:val="white"/>
        </w:rPr>
        <w:t xml:space="preserve">, </w:t>
      </w:r>
      <w:r w:rsidRPr="00FE2422">
        <w:rPr>
          <w:i/>
          <w:color w:val="222222"/>
          <w:sz w:val="24"/>
          <w:szCs w:val="24"/>
          <w:highlight w:val="white"/>
        </w:rPr>
        <w:t>119</w:t>
      </w:r>
      <w:r w:rsidRPr="00FE2422">
        <w:rPr>
          <w:color w:val="222222"/>
          <w:sz w:val="24"/>
          <w:szCs w:val="24"/>
          <w:highlight w:val="white"/>
        </w:rPr>
        <w:t>(49), e2202494119.</w:t>
      </w:r>
    </w:p>
    <w:p w14:paraId="283E5C91" w14:textId="2F70EA3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Giorgio-</w:t>
      </w:r>
      <w:proofErr w:type="spellStart"/>
      <w:r w:rsidRPr="00FE2422">
        <w:rPr>
          <w:color w:val="222222"/>
          <w:sz w:val="24"/>
          <w:szCs w:val="24"/>
          <w:highlight w:val="white"/>
        </w:rPr>
        <w:t>Serchi</w:t>
      </w:r>
      <w:proofErr w:type="spellEnd"/>
      <w:r w:rsidRPr="00FE2422">
        <w:rPr>
          <w:color w:val="222222"/>
          <w:sz w:val="24"/>
          <w:szCs w:val="24"/>
          <w:highlight w:val="white"/>
        </w:rPr>
        <w:t>, F., &amp; Weymouth, G. D.</w:t>
      </w:r>
      <w:r w:rsidR="004D0641">
        <w:rPr>
          <w:color w:val="222222"/>
          <w:sz w:val="24"/>
          <w:szCs w:val="24"/>
          <w:highlight w:val="white"/>
        </w:rPr>
        <w:t xml:space="preserve">, </w:t>
      </w:r>
      <w:r w:rsidRPr="00FE2422">
        <w:rPr>
          <w:color w:val="222222"/>
          <w:sz w:val="24"/>
          <w:szCs w:val="24"/>
          <w:highlight w:val="white"/>
        </w:rPr>
        <w:t xml:space="preserve">2017. Underwater soft robotics, the benefit of body-shape variations in aquatic propulsion. In </w:t>
      </w:r>
      <w:r w:rsidRPr="00FE2422">
        <w:rPr>
          <w:i/>
          <w:color w:val="222222"/>
          <w:sz w:val="24"/>
          <w:szCs w:val="24"/>
          <w:highlight w:val="white"/>
        </w:rPr>
        <w:t>Soft Robotics: Trends, Applications and Challenges: Proceedings of the Soft Robotics Week, April 25-30, 2016, Livorno, Italy</w:t>
      </w:r>
      <w:r w:rsidRPr="00FE2422">
        <w:rPr>
          <w:color w:val="222222"/>
          <w:sz w:val="24"/>
          <w:szCs w:val="24"/>
          <w:highlight w:val="white"/>
        </w:rPr>
        <w:t xml:space="preserve"> (pp. 37-46). Springer International Publishing.</w:t>
      </w:r>
    </w:p>
    <w:p w14:paraId="7B71FECA"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Govindarajan, A.F., Bucklin, A. and Madin, L.P., 2011. A molecular phylogeny of the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33</w:t>
      </w:r>
      <w:r w:rsidRPr="00FE2422">
        <w:rPr>
          <w:color w:val="222222"/>
          <w:sz w:val="24"/>
          <w:szCs w:val="24"/>
          <w:highlight w:val="white"/>
        </w:rPr>
        <w:t>(6), pp.843-853.</w:t>
      </w:r>
    </w:p>
    <w:p w14:paraId="5F487C99"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Harvell, C.D., 1991. Coloniality and inducible polymorphism. </w:t>
      </w:r>
      <w:r w:rsidRPr="00FE2422">
        <w:rPr>
          <w:i/>
          <w:color w:val="222222"/>
          <w:sz w:val="24"/>
          <w:szCs w:val="24"/>
          <w:highlight w:val="white"/>
        </w:rPr>
        <w:t>The American Naturalist</w:t>
      </w:r>
      <w:r w:rsidRPr="00FE2422">
        <w:rPr>
          <w:color w:val="222222"/>
          <w:sz w:val="24"/>
          <w:szCs w:val="24"/>
          <w:highlight w:val="white"/>
        </w:rPr>
        <w:t xml:space="preserve">, </w:t>
      </w:r>
      <w:r w:rsidRPr="00FE2422">
        <w:rPr>
          <w:i/>
          <w:color w:val="222222"/>
          <w:sz w:val="24"/>
          <w:szCs w:val="24"/>
          <w:highlight w:val="white"/>
        </w:rPr>
        <w:t>138</w:t>
      </w:r>
      <w:r w:rsidRPr="00FE2422">
        <w:rPr>
          <w:color w:val="222222"/>
          <w:sz w:val="24"/>
          <w:szCs w:val="24"/>
          <w:highlight w:val="white"/>
        </w:rPr>
        <w:t>(1), pp.1-14.</w:t>
      </w:r>
    </w:p>
    <w:p w14:paraId="7AE0E51A" w14:textId="41510C2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Henschke, N., Everett, J. D., Richardson, A. J., &amp; Suthers, I. M.</w:t>
      </w:r>
      <w:r w:rsidR="004D0641">
        <w:rPr>
          <w:color w:val="222222"/>
          <w:sz w:val="24"/>
          <w:szCs w:val="24"/>
          <w:highlight w:val="white"/>
        </w:rPr>
        <w:t>,</w:t>
      </w:r>
      <w:r w:rsidRPr="00FE2422">
        <w:rPr>
          <w:color w:val="222222"/>
          <w:sz w:val="24"/>
          <w:szCs w:val="24"/>
          <w:highlight w:val="white"/>
        </w:rPr>
        <w:t xml:space="preserve"> 2016. Rethinking the role of salps in the ocean. </w:t>
      </w:r>
      <w:r w:rsidRPr="00FE2422">
        <w:rPr>
          <w:i/>
          <w:color w:val="222222"/>
          <w:sz w:val="24"/>
          <w:szCs w:val="24"/>
          <w:highlight w:val="white"/>
        </w:rPr>
        <w:t>Trends in Ecology &amp; Evolution</w:t>
      </w:r>
      <w:r w:rsidRPr="00FE2422">
        <w:rPr>
          <w:color w:val="222222"/>
          <w:sz w:val="24"/>
          <w:szCs w:val="24"/>
          <w:highlight w:val="white"/>
        </w:rPr>
        <w:t xml:space="preserve">, </w:t>
      </w:r>
      <w:r w:rsidRPr="00FE2422">
        <w:rPr>
          <w:i/>
          <w:color w:val="222222"/>
          <w:sz w:val="24"/>
          <w:szCs w:val="24"/>
          <w:highlight w:val="white"/>
        </w:rPr>
        <w:t>31</w:t>
      </w:r>
      <w:r w:rsidRPr="00FE2422">
        <w:rPr>
          <w:color w:val="222222"/>
          <w:sz w:val="24"/>
          <w:szCs w:val="24"/>
          <w:highlight w:val="white"/>
        </w:rPr>
        <w:t>(9), 720-733.</w:t>
      </w:r>
    </w:p>
    <w:p w14:paraId="20C20963" w14:textId="48E7622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lastRenderedPageBreak/>
        <w:t xml:space="preserve">Henschke, N., </w:t>
      </w:r>
      <w:proofErr w:type="spellStart"/>
      <w:r w:rsidRPr="00FE2422">
        <w:rPr>
          <w:color w:val="222222"/>
          <w:sz w:val="24"/>
          <w:szCs w:val="24"/>
          <w:highlight w:val="white"/>
        </w:rPr>
        <w:t>Cherel</w:t>
      </w:r>
      <w:proofErr w:type="spellEnd"/>
      <w:r w:rsidRPr="00FE2422">
        <w:rPr>
          <w:color w:val="222222"/>
          <w:sz w:val="24"/>
          <w:szCs w:val="24"/>
          <w:highlight w:val="white"/>
        </w:rPr>
        <w:t xml:space="preserve">, Y., </w:t>
      </w:r>
      <w:proofErr w:type="spellStart"/>
      <w:r w:rsidRPr="00FE2422">
        <w:rPr>
          <w:color w:val="222222"/>
          <w:sz w:val="24"/>
          <w:szCs w:val="24"/>
          <w:highlight w:val="white"/>
        </w:rPr>
        <w:t>Cotté</w:t>
      </w:r>
      <w:proofErr w:type="spellEnd"/>
      <w:r w:rsidRPr="00FE2422">
        <w:rPr>
          <w:color w:val="222222"/>
          <w:sz w:val="24"/>
          <w:szCs w:val="24"/>
          <w:highlight w:val="white"/>
        </w:rPr>
        <w:t xml:space="preserve">, C., </w:t>
      </w:r>
      <w:proofErr w:type="spellStart"/>
      <w:r w:rsidRPr="00FE2422">
        <w:rPr>
          <w:color w:val="222222"/>
          <w:sz w:val="24"/>
          <w:szCs w:val="24"/>
          <w:highlight w:val="white"/>
        </w:rPr>
        <w:t>Espinasse</w:t>
      </w:r>
      <w:proofErr w:type="spellEnd"/>
      <w:r w:rsidRPr="00FE2422">
        <w:rPr>
          <w:color w:val="222222"/>
          <w:sz w:val="24"/>
          <w:szCs w:val="24"/>
          <w:highlight w:val="white"/>
        </w:rPr>
        <w:t>, B., Hunt, B. P., &amp; Pakhomov, E. A.</w:t>
      </w:r>
      <w:r w:rsidR="004D0641">
        <w:rPr>
          <w:color w:val="222222"/>
          <w:sz w:val="24"/>
          <w:szCs w:val="24"/>
          <w:highlight w:val="white"/>
        </w:rPr>
        <w:t>,</w:t>
      </w:r>
      <w:r w:rsidRPr="00FE2422">
        <w:rPr>
          <w:color w:val="222222"/>
          <w:sz w:val="24"/>
          <w:szCs w:val="24"/>
          <w:highlight w:val="white"/>
        </w:rPr>
        <w:t xml:space="preserve"> 2021. Size and stage specific patterns in </w:t>
      </w:r>
      <w:proofErr w:type="spellStart"/>
      <w:r w:rsidRPr="00FE2422">
        <w:rPr>
          <w:i/>
          <w:color w:val="222222"/>
          <w:sz w:val="24"/>
          <w:szCs w:val="24"/>
          <w:highlight w:val="white"/>
        </w:rPr>
        <w:t>Salpa</w:t>
      </w:r>
      <w:proofErr w:type="spellEnd"/>
      <w:r w:rsidRPr="00FE2422">
        <w:rPr>
          <w:i/>
          <w:color w:val="222222"/>
          <w:sz w:val="24"/>
          <w:szCs w:val="24"/>
          <w:highlight w:val="white"/>
        </w:rPr>
        <w:t xml:space="preserve"> </w:t>
      </w:r>
      <w:proofErr w:type="spellStart"/>
      <w:r w:rsidRPr="00FE2422">
        <w:rPr>
          <w:i/>
          <w:color w:val="222222"/>
          <w:sz w:val="24"/>
          <w:szCs w:val="24"/>
          <w:highlight w:val="white"/>
        </w:rPr>
        <w:t>thompsoni</w:t>
      </w:r>
      <w:proofErr w:type="spellEnd"/>
      <w:r w:rsidRPr="00FE2422">
        <w:rPr>
          <w:color w:val="222222"/>
          <w:sz w:val="24"/>
          <w:szCs w:val="24"/>
          <w:highlight w:val="white"/>
        </w:rPr>
        <w:t xml:space="preserve"> vertical migration. </w:t>
      </w:r>
      <w:r w:rsidRPr="00FE2422">
        <w:rPr>
          <w:i/>
          <w:color w:val="222222"/>
          <w:sz w:val="24"/>
          <w:szCs w:val="24"/>
          <w:highlight w:val="white"/>
        </w:rPr>
        <w:t>Journal of Marine Systems</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 103587.</w:t>
      </w:r>
    </w:p>
    <w:p w14:paraId="4EEEE704" w14:textId="51DBD659"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Krummel</w:t>
      </w:r>
      <w:proofErr w:type="spellEnd"/>
      <w:r w:rsidRPr="00FE2422">
        <w:rPr>
          <w:color w:val="222222"/>
          <w:sz w:val="24"/>
          <w:szCs w:val="24"/>
          <w:highlight w:val="white"/>
        </w:rPr>
        <w:t>, G. M.</w:t>
      </w:r>
      <w:r w:rsidR="004D0641">
        <w:rPr>
          <w:color w:val="222222"/>
          <w:sz w:val="24"/>
          <w:szCs w:val="24"/>
          <w:highlight w:val="white"/>
        </w:rPr>
        <w:t>,</w:t>
      </w:r>
      <w:r w:rsidRPr="00FE2422">
        <w:rPr>
          <w:color w:val="222222"/>
          <w:sz w:val="24"/>
          <w:szCs w:val="24"/>
          <w:highlight w:val="white"/>
        </w:rPr>
        <w:t xml:space="preserve"> 2019. </w:t>
      </w:r>
      <w:r w:rsidRPr="00FE2422">
        <w:rPr>
          <w:i/>
          <w:color w:val="222222"/>
          <w:sz w:val="24"/>
          <w:szCs w:val="24"/>
          <w:highlight w:val="white"/>
        </w:rPr>
        <w:t>Locomotion and Control of Cnidarian-Inspired Robots</w:t>
      </w:r>
      <w:r w:rsidRPr="00FE2422">
        <w:rPr>
          <w:color w:val="222222"/>
          <w:sz w:val="24"/>
          <w:szCs w:val="24"/>
          <w:highlight w:val="white"/>
        </w:rPr>
        <w:t xml:space="preserve"> (Doctoral dissertation, Virginia Tech).</w:t>
      </w:r>
    </w:p>
    <w:p w14:paraId="3E216C4E" w14:textId="2C0A3A1A"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Lavaniegos</w:t>
      </w:r>
      <w:proofErr w:type="spellEnd"/>
      <w:r w:rsidRPr="00FE2422">
        <w:rPr>
          <w:color w:val="222222"/>
          <w:sz w:val="24"/>
          <w:szCs w:val="24"/>
          <w:highlight w:val="white"/>
        </w:rPr>
        <w:t xml:space="preserve">, B. E., &amp; </w:t>
      </w:r>
      <w:proofErr w:type="spellStart"/>
      <w:r w:rsidRPr="00FE2422">
        <w:rPr>
          <w:color w:val="222222"/>
          <w:sz w:val="24"/>
          <w:szCs w:val="24"/>
          <w:highlight w:val="white"/>
        </w:rPr>
        <w:t>Ohman</w:t>
      </w:r>
      <w:proofErr w:type="spellEnd"/>
      <w:r w:rsidRPr="00FE2422">
        <w:rPr>
          <w:color w:val="222222"/>
          <w:sz w:val="24"/>
          <w:szCs w:val="24"/>
          <w:highlight w:val="white"/>
        </w:rPr>
        <w:t>, M. D.</w:t>
      </w:r>
      <w:r w:rsidR="004D0641">
        <w:rPr>
          <w:color w:val="222222"/>
          <w:sz w:val="24"/>
          <w:szCs w:val="24"/>
          <w:highlight w:val="white"/>
        </w:rPr>
        <w:t>,</w:t>
      </w:r>
      <w:r w:rsidRPr="00FE2422">
        <w:rPr>
          <w:color w:val="222222"/>
          <w:sz w:val="24"/>
          <w:szCs w:val="24"/>
          <w:highlight w:val="white"/>
        </w:rPr>
        <w:t xml:space="preserve"> 2003. Long-term changes in pelagic tunicates of the California Current. </w:t>
      </w:r>
      <w:r w:rsidRPr="00FE2422">
        <w:rPr>
          <w:i/>
          <w:color w:val="222222"/>
          <w:sz w:val="24"/>
          <w:szCs w:val="24"/>
          <w:highlight w:val="white"/>
        </w:rPr>
        <w:t>Deep Sea Research Part II: Topical Studies in Oceanography</w:t>
      </w:r>
      <w:r w:rsidRPr="00FE2422">
        <w:rPr>
          <w:color w:val="222222"/>
          <w:sz w:val="24"/>
          <w:szCs w:val="24"/>
          <w:highlight w:val="white"/>
        </w:rPr>
        <w:t xml:space="preserve">, </w:t>
      </w:r>
      <w:r w:rsidRPr="00FE2422">
        <w:rPr>
          <w:i/>
          <w:color w:val="222222"/>
          <w:sz w:val="24"/>
          <w:szCs w:val="24"/>
          <w:highlight w:val="white"/>
        </w:rPr>
        <w:t>50</w:t>
      </w:r>
      <w:r w:rsidRPr="00FE2422">
        <w:rPr>
          <w:color w:val="222222"/>
          <w:sz w:val="24"/>
          <w:szCs w:val="24"/>
          <w:highlight w:val="white"/>
        </w:rPr>
        <w:t>(14-16), 2473-2498.</w:t>
      </w:r>
    </w:p>
    <w:p w14:paraId="2344BCBC"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1986. From aggregates to integrates: physiological aspects of modularity in colonial animals. </w:t>
      </w:r>
      <w:r w:rsidRPr="00FE2422">
        <w:rPr>
          <w:i/>
          <w:color w:val="222222"/>
          <w:sz w:val="24"/>
          <w:szCs w:val="24"/>
          <w:highlight w:val="white"/>
        </w:rPr>
        <w:t>Philosophical Transactions of the Royal Society of London. B, Biological Sciences</w:t>
      </w:r>
      <w:r w:rsidRPr="00FE2422">
        <w:rPr>
          <w:color w:val="222222"/>
          <w:sz w:val="24"/>
          <w:szCs w:val="24"/>
          <w:highlight w:val="white"/>
        </w:rPr>
        <w:t xml:space="preserve">, </w:t>
      </w:r>
      <w:r w:rsidRPr="00FE2422">
        <w:rPr>
          <w:i/>
          <w:color w:val="222222"/>
          <w:sz w:val="24"/>
          <w:szCs w:val="24"/>
          <w:highlight w:val="white"/>
        </w:rPr>
        <w:t>313</w:t>
      </w:r>
      <w:r w:rsidRPr="00FE2422">
        <w:rPr>
          <w:color w:val="222222"/>
          <w:sz w:val="24"/>
          <w:szCs w:val="24"/>
          <w:highlight w:val="white"/>
        </w:rPr>
        <w:t>(1159), pp.175-196.</w:t>
      </w:r>
    </w:p>
    <w:p w14:paraId="1F094E51"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Mackie, G.O., Pugh, P.R. and Purcell, J.E., 1988. Siphonophore biology. In </w:t>
      </w:r>
      <w:r w:rsidRPr="00FE2422">
        <w:rPr>
          <w:i/>
          <w:color w:val="222222"/>
          <w:sz w:val="24"/>
          <w:szCs w:val="24"/>
          <w:highlight w:val="white"/>
        </w:rPr>
        <w:t>Advances in Marine biology</w:t>
      </w:r>
      <w:r w:rsidRPr="00FE2422">
        <w:rPr>
          <w:color w:val="222222"/>
          <w:sz w:val="24"/>
          <w:szCs w:val="24"/>
          <w:highlight w:val="white"/>
        </w:rPr>
        <w:t xml:space="preserve"> (Vol. 24, pp. 97-262). Academic Press.</w:t>
      </w:r>
    </w:p>
    <w:p w14:paraId="430E40FC" w14:textId="77777777"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Madin, L.P., 1990. Aspects of jet propulsion in salps. </w:t>
      </w:r>
      <w:r w:rsidRPr="00FE2422">
        <w:rPr>
          <w:i/>
          <w:color w:val="222222"/>
          <w:sz w:val="24"/>
          <w:szCs w:val="24"/>
          <w:highlight w:val="white"/>
        </w:rPr>
        <w:t>Canadian Journal of Zoology</w:t>
      </w:r>
      <w:r w:rsidRPr="00FE2422">
        <w:rPr>
          <w:color w:val="222222"/>
          <w:sz w:val="24"/>
          <w:szCs w:val="24"/>
          <w:highlight w:val="white"/>
        </w:rPr>
        <w:t xml:space="preserve">, </w:t>
      </w:r>
      <w:r w:rsidRPr="00FE2422">
        <w:rPr>
          <w:i/>
          <w:color w:val="222222"/>
          <w:sz w:val="24"/>
          <w:szCs w:val="24"/>
          <w:highlight w:val="white"/>
        </w:rPr>
        <w:t>68</w:t>
      </w:r>
      <w:r w:rsidRPr="00FE2422">
        <w:rPr>
          <w:color w:val="222222"/>
          <w:sz w:val="24"/>
          <w:szCs w:val="24"/>
          <w:highlight w:val="white"/>
        </w:rPr>
        <w:t>(4), pp.765-777.</w:t>
      </w:r>
    </w:p>
    <w:p w14:paraId="14DFC8EF" w14:textId="07E376AD"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Madin, L. P., Kremer, P., &amp; Hacker, S.</w:t>
      </w:r>
      <w:r w:rsidR="004D0641">
        <w:rPr>
          <w:color w:val="222222"/>
          <w:sz w:val="24"/>
          <w:szCs w:val="24"/>
          <w:highlight w:val="white"/>
        </w:rPr>
        <w:t>,</w:t>
      </w:r>
      <w:r w:rsidRPr="00FE2422">
        <w:rPr>
          <w:color w:val="222222"/>
          <w:sz w:val="24"/>
          <w:szCs w:val="24"/>
          <w:highlight w:val="white"/>
        </w:rPr>
        <w:t xml:space="preserve"> 1996. Distribution and vertical migration of salps (</w:t>
      </w:r>
      <w:proofErr w:type="spellStart"/>
      <w:r w:rsidRPr="00FE2422">
        <w:rPr>
          <w:color w:val="222222"/>
          <w:sz w:val="24"/>
          <w:szCs w:val="24"/>
          <w:highlight w:val="white"/>
        </w:rPr>
        <w:t>Tunicata</w:t>
      </w:r>
      <w:proofErr w:type="spellEnd"/>
      <w:r w:rsidRPr="00FE2422">
        <w:rPr>
          <w:color w:val="222222"/>
          <w:sz w:val="24"/>
          <w:szCs w:val="24"/>
          <w:highlight w:val="white"/>
        </w:rPr>
        <w:t xml:space="preserve">, </w:t>
      </w:r>
      <w:proofErr w:type="spellStart"/>
      <w:r w:rsidRPr="00FE2422">
        <w:rPr>
          <w:color w:val="222222"/>
          <w:sz w:val="24"/>
          <w:szCs w:val="24"/>
          <w:highlight w:val="white"/>
        </w:rPr>
        <w:t>Thaliacea</w:t>
      </w:r>
      <w:proofErr w:type="spellEnd"/>
      <w:r w:rsidRPr="00FE2422">
        <w:rPr>
          <w:color w:val="222222"/>
          <w:sz w:val="24"/>
          <w:szCs w:val="24"/>
          <w:highlight w:val="white"/>
        </w:rPr>
        <w:t xml:space="preserve">) near Bermuda. </w:t>
      </w:r>
      <w:r w:rsidRPr="00FE2422">
        <w:rPr>
          <w:i/>
          <w:color w:val="222222"/>
          <w:sz w:val="24"/>
          <w:szCs w:val="24"/>
          <w:highlight w:val="white"/>
        </w:rPr>
        <w:t>Journal of Plankton Research</w:t>
      </w:r>
      <w:r w:rsidRPr="00FE2422">
        <w:rPr>
          <w:color w:val="222222"/>
          <w:sz w:val="24"/>
          <w:szCs w:val="24"/>
          <w:highlight w:val="white"/>
        </w:rPr>
        <w:t xml:space="preserve">, </w:t>
      </w:r>
      <w:r w:rsidRPr="00FE2422">
        <w:rPr>
          <w:i/>
          <w:color w:val="222222"/>
          <w:sz w:val="24"/>
          <w:szCs w:val="24"/>
          <w:highlight w:val="white"/>
        </w:rPr>
        <w:t>18</w:t>
      </w:r>
      <w:r w:rsidRPr="00FE2422">
        <w:rPr>
          <w:color w:val="222222"/>
          <w:sz w:val="24"/>
          <w:szCs w:val="24"/>
          <w:highlight w:val="white"/>
        </w:rPr>
        <w:t>(5), 747-755.</w:t>
      </w:r>
    </w:p>
    <w:p w14:paraId="682C33F1" w14:textId="0B7E130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20</w:t>
      </w:r>
      <w:r w:rsidR="004D0641">
        <w:rPr>
          <w:color w:val="222222"/>
          <w:sz w:val="24"/>
          <w:szCs w:val="24"/>
          <w:highlight w:val="white"/>
        </w:rPr>
        <w:t>19</w:t>
      </w:r>
      <w:r w:rsidRPr="00FE2422">
        <w:rPr>
          <w:color w:val="222222"/>
          <w:sz w:val="24"/>
          <w:szCs w:val="24"/>
          <w:highlight w:val="white"/>
        </w:rPr>
        <w:t xml:space="preserve">. Propulsive design principles in a multi-jet siphonophore. </w:t>
      </w:r>
      <w:r w:rsidRPr="00FE2422">
        <w:rPr>
          <w:i/>
          <w:color w:val="222222"/>
          <w:sz w:val="24"/>
          <w:szCs w:val="24"/>
          <w:highlight w:val="white"/>
        </w:rPr>
        <w:t>Journal of Experimental Biology</w:t>
      </w:r>
      <w:r w:rsidRPr="00FE2422">
        <w:rPr>
          <w:color w:val="222222"/>
          <w:sz w:val="24"/>
          <w:szCs w:val="24"/>
          <w:highlight w:val="white"/>
        </w:rPr>
        <w:t xml:space="preserve">, </w:t>
      </w:r>
      <w:r w:rsidRPr="00FE2422">
        <w:rPr>
          <w:i/>
          <w:color w:val="222222"/>
          <w:sz w:val="24"/>
          <w:szCs w:val="24"/>
          <w:highlight w:val="white"/>
        </w:rPr>
        <w:t>222</w:t>
      </w:r>
      <w:r w:rsidRPr="00FE2422">
        <w:rPr>
          <w:color w:val="222222"/>
          <w:sz w:val="24"/>
          <w:szCs w:val="24"/>
          <w:highlight w:val="white"/>
        </w:rPr>
        <w:t>(6), jeb198242.</w:t>
      </w:r>
    </w:p>
    <w:p w14:paraId="02D18A75" w14:textId="73204B9B"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t>Marut</w:t>
      </w:r>
      <w:proofErr w:type="spellEnd"/>
      <w:r w:rsidRPr="00FE2422">
        <w:rPr>
          <w:color w:val="222222"/>
          <w:sz w:val="24"/>
          <w:szCs w:val="24"/>
          <w:highlight w:val="white"/>
        </w:rPr>
        <w:t>, K. J.</w:t>
      </w:r>
      <w:r w:rsidR="004D0641">
        <w:rPr>
          <w:color w:val="222222"/>
          <w:sz w:val="24"/>
          <w:szCs w:val="24"/>
          <w:highlight w:val="white"/>
        </w:rPr>
        <w:t>,</w:t>
      </w:r>
      <w:r w:rsidRPr="00FE2422">
        <w:rPr>
          <w:color w:val="222222"/>
          <w:sz w:val="24"/>
          <w:szCs w:val="24"/>
          <w:highlight w:val="white"/>
        </w:rPr>
        <w:t xml:space="preserve"> 2014. </w:t>
      </w:r>
      <w:r w:rsidRPr="00FE2422">
        <w:rPr>
          <w:i/>
          <w:color w:val="222222"/>
          <w:sz w:val="24"/>
          <w:szCs w:val="24"/>
          <w:highlight w:val="white"/>
        </w:rPr>
        <w:t>Underwater Robotic Propulsors Inspired by Jetting Jellyfish</w:t>
      </w:r>
      <w:r w:rsidRPr="00FE2422">
        <w:rPr>
          <w:color w:val="222222"/>
          <w:sz w:val="24"/>
          <w:szCs w:val="24"/>
          <w:highlight w:val="white"/>
        </w:rPr>
        <w:t xml:space="preserve"> (Doctoral dissertation, Virginia Tech).</w:t>
      </w:r>
    </w:p>
    <w:p w14:paraId="3BB95F2E" w14:textId="02145222" w:rsidR="003E4853" w:rsidRPr="00FE2422" w:rsidRDefault="00425DD7" w:rsidP="004D0641">
      <w:pPr>
        <w:spacing w:line="480" w:lineRule="auto"/>
        <w:ind w:left="720" w:hanging="720"/>
        <w:rPr>
          <w:color w:val="222222"/>
          <w:sz w:val="24"/>
          <w:szCs w:val="24"/>
          <w:highlight w:val="white"/>
        </w:rPr>
      </w:pPr>
      <w:proofErr w:type="spellStart"/>
      <w:r w:rsidRPr="00FE2422">
        <w:rPr>
          <w:color w:val="222222"/>
          <w:sz w:val="24"/>
          <w:szCs w:val="24"/>
          <w:highlight w:val="white"/>
        </w:rPr>
        <w:lastRenderedPageBreak/>
        <w:t>Mohensi</w:t>
      </w:r>
      <w:proofErr w:type="spellEnd"/>
      <w:r w:rsidRPr="00FE2422">
        <w:rPr>
          <w:color w:val="222222"/>
          <w:sz w:val="24"/>
          <w:szCs w:val="24"/>
          <w:highlight w:val="white"/>
        </w:rPr>
        <w:t>, K.</w:t>
      </w:r>
      <w:r w:rsidR="004D0641">
        <w:rPr>
          <w:color w:val="222222"/>
          <w:sz w:val="24"/>
          <w:szCs w:val="24"/>
          <w:highlight w:val="white"/>
        </w:rPr>
        <w:t>, 2006.</w:t>
      </w:r>
      <w:r w:rsidRPr="00FE2422">
        <w:rPr>
          <w:color w:val="222222"/>
          <w:sz w:val="24"/>
          <w:szCs w:val="24"/>
          <w:highlight w:val="white"/>
        </w:rPr>
        <w:t xml:space="preserve"> Pulsatile vortex generators for low-speed maneuvering of small underwater vehicles. </w:t>
      </w:r>
      <w:r w:rsidRPr="00FE2422">
        <w:rPr>
          <w:i/>
          <w:color w:val="222222"/>
          <w:sz w:val="24"/>
          <w:szCs w:val="24"/>
          <w:highlight w:val="white"/>
        </w:rPr>
        <w:t>Ocean Eng.</w:t>
      </w:r>
      <w:r w:rsidRPr="00FE2422">
        <w:rPr>
          <w:color w:val="222222"/>
          <w:sz w:val="24"/>
          <w:szCs w:val="24"/>
          <w:highlight w:val="white"/>
        </w:rPr>
        <w:t xml:space="preserve"> 33, 2209–2223.</w:t>
      </w:r>
    </w:p>
    <w:p w14:paraId="518535CA" w14:textId="4F056C5B"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Oxford Languages</w:t>
      </w:r>
      <w:r w:rsidR="004D0641">
        <w:rPr>
          <w:color w:val="222222"/>
          <w:sz w:val="24"/>
          <w:szCs w:val="24"/>
          <w:highlight w:val="white"/>
        </w:rPr>
        <w:t xml:space="preserve">, </w:t>
      </w:r>
      <w:r w:rsidRPr="00FE2422">
        <w:rPr>
          <w:color w:val="222222"/>
          <w:sz w:val="24"/>
          <w:szCs w:val="24"/>
          <w:highlight w:val="white"/>
        </w:rPr>
        <w:t>2023</w:t>
      </w:r>
      <w:r w:rsidR="004D0641">
        <w:rPr>
          <w:color w:val="222222"/>
          <w:sz w:val="24"/>
          <w:szCs w:val="24"/>
          <w:highlight w:val="white"/>
        </w:rPr>
        <w:t>.</w:t>
      </w:r>
      <w:r w:rsidRPr="00FE2422">
        <w:rPr>
          <w:color w:val="222222"/>
          <w:sz w:val="24"/>
          <w:szCs w:val="24"/>
          <w:highlight w:val="white"/>
        </w:rPr>
        <w:t xml:space="preserve"> Oxford Languages and Google - </w:t>
      </w:r>
      <w:r w:rsidRPr="004D0641">
        <w:rPr>
          <w:i/>
          <w:iCs/>
          <w:color w:val="222222"/>
          <w:sz w:val="24"/>
          <w:szCs w:val="24"/>
          <w:highlight w:val="white"/>
        </w:rPr>
        <w:t xml:space="preserve">English. </w:t>
      </w:r>
      <w:proofErr w:type="spellStart"/>
      <w:r w:rsidRPr="004D0641">
        <w:rPr>
          <w:i/>
          <w:iCs/>
          <w:color w:val="222222"/>
          <w:sz w:val="24"/>
          <w:szCs w:val="24"/>
          <w:highlight w:val="white"/>
        </w:rPr>
        <w:t>Oup</w:t>
      </w:r>
      <w:proofErr w:type="spellEnd"/>
      <w:r w:rsidRPr="004D0641">
        <w:rPr>
          <w:i/>
          <w:iCs/>
          <w:color w:val="222222"/>
          <w:sz w:val="24"/>
          <w:szCs w:val="24"/>
          <w:highlight w:val="white"/>
        </w:rPr>
        <w:t>. com.</w:t>
      </w:r>
      <w:r w:rsidRPr="00FE2422">
        <w:rPr>
          <w:color w:val="222222"/>
          <w:sz w:val="24"/>
          <w:szCs w:val="24"/>
          <w:highlight w:val="white"/>
        </w:rPr>
        <w:t xml:space="preserve"> </w:t>
      </w:r>
      <w:hyperlink r:id="rId10">
        <w:r w:rsidRPr="00FE2422">
          <w:rPr>
            <w:color w:val="1155CC"/>
            <w:sz w:val="24"/>
            <w:szCs w:val="24"/>
            <w:highlight w:val="white"/>
            <w:u w:val="single"/>
          </w:rPr>
          <w:t>https://languages.oup.com/google-dictionary-en/</w:t>
        </w:r>
      </w:hyperlink>
      <w:r w:rsidRPr="00FE2422">
        <w:rPr>
          <w:color w:val="222222"/>
          <w:sz w:val="24"/>
          <w:szCs w:val="24"/>
          <w:highlight w:val="white"/>
        </w:rPr>
        <w:t xml:space="preserve"> </w:t>
      </w:r>
    </w:p>
    <w:p w14:paraId="7E6D5B33" w14:textId="6254858E" w:rsidR="003E4853" w:rsidRPr="00FE2422" w:rsidRDefault="00425DD7" w:rsidP="004D0641">
      <w:pPr>
        <w:spacing w:line="480" w:lineRule="auto"/>
        <w:ind w:left="720" w:hanging="720"/>
        <w:rPr>
          <w:rFonts w:eastAsia="Roboto"/>
          <w:color w:val="222222"/>
          <w:sz w:val="24"/>
          <w:szCs w:val="24"/>
          <w:highlight w:val="white"/>
        </w:rPr>
      </w:pPr>
      <w:r w:rsidRPr="00FE2422">
        <w:rPr>
          <w:color w:val="222222"/>
          <w:sz w:val="24"/>
          <w:szCs w:val="24"/>
          <w:highlight w:val="white"/>
        </w:rPr>
        <w:t xml:space="preserve">Renda, F., </w:t>
      </w:r>
      <w:proofErr w:type="spellStart"/>
      <w:r w:rsidRPr="00FE2422">
        <w:rPr>
          <w:color w:val="222222"/>
          <w:sz w:val="24"/>
          <w:szCs w:val="24"/>
          <w:highlight w:val="white"/>
        </w:rPr>
        <w:t>Serchi</w:t>
      </w:r>
      <w:proofErr w:type="spellEnd"/>
      <w:r w:rsidRPr="00FE2422">
        <w:rPr>
          <w:color w:val="222222"/>
          <w:sz w:val="24"/>
          <w:szCs w:val="24"/>
          <w:highlight w:val="white"/>
        </w:rPr>
        <w:t xml:space="preserve">, F. G., Boyer, F., &amp; </w:t>
      </w:r>
      <w:proofErr w:type="spellStart"/>
      <w:r w:rsidRPr="00FE2422">
        <w:rPr>
          <w:color w:val="222222"/>
          <w:sz w:val="24"/>
          <w:szCs w:val="24"/>
          <w:highlight w:val="white"/>
        </w:rPr>
        <w:t>Laschi</w:t>
      </w:r>
      <w:proofErr w:type="spellEnd"/>
      <w:r w:rsidRPr="00FE2422">
        <w:rPr>
          <w:color w:val="222222"/>
          <w:sz w:val="24"/>
          <w:szCs w:val="24"/>
          <w:highlight w:val="white"/>
        </w:rPr>
        <w:t>, C.</w:t>
      </w:r>
      <w:r w:rsidR="004D0641">
        <w:rPr>
          <w:color w:val="222222"/>
          <w:sz w:val="24"/>
          <w:szCs w:val="24"/>
          <w:highlight w:val="white"/>
        </w:rPr>
        <w:t>,</w:t>
      </w:r>
      <w:r w:rsidRPr="00FE2422">
        <w:rPr>
          <w:color w:val="222222"/>
          <w:sz w:val="24"/>
          <w:szCs w:val="24"/>
          <w:highlight w:val="white"/>
        </w:rPr>
        <w:t xml:space="preserve"> 2015. Structural dynamics of a pulsed-jet propulsion system for underwater soft robots. </w:t>
      </w:r>
      <w:r w:rsidRPr="00FE2422">
        <w:rPr>
          <w:i/>
          <w:color w:val="222222"/>
          <w:sz w:val="24"/>
          <w:szCs w:val="24"/>
          <w:highlight w:val="white"/>
        </w:rPr>
        <w:t>International Journal of Advanced Robotic Systems</w:t>
      </w:r>
      <w:r w:rsidRPr="00FE2422">
        <w:rPr>
          <w:color w:val="222222"/>
          <w:sz w:val="24"/>
          <w:szCs w:val="24"/>
          <w:highlight w:val="white"/>
        </w:rPr>
        <w:t xml:space="preserve">, </w:t>
      </w:r>
      <w:r w:rsidRPr="00FE2422">
        <w:rPr>
          <w:i/>
          <w:color w:val="222222"/>
          <w:sz w:val="24"/>
          <w:szCs w:val="24"/>
          <w:highlight w:val="white"/>
        </w:rPr>
        <w:t>12</w:t>
      </w:r>
      <w:r w:rsidRPr="00FE2422">
        <w:rPr>
          <w:color w:val="222222"/>
          <w:sz w:val="24"/>
          <w:szCs w:val="24"/>
          <w:highlight w:val="white"/>
        </w:rPr>
        <w:t>(6), 68.</w:t>
      </w:r>
    </w:p>
    <w:p w14:paraId="4450A50B" w14:textId="3165C320"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Ritter, W. E., &amp; Johnson, M. E.</w:t>
      </w:r>
      <w:r w:rsidR="004D0641">
        <w:rPr>
          <w:color w:val="222222"/>
          <w:sz w:val="24"/>
          <w:szCs w:val="24"/>
          <w:highlight w:val="white"/>
        </w:rPr>
        <w:t>,</w:t>
      </w:r>
      <w:r w:rsidRPr="00FE2422">
        <w:rPr>
          <w:color w:val="222222"/>
          <w:sz w:val="24"/>
          <w:szCs w:val="24"/>
          <w:highlight w:val="white"/>
        </w:rPr>
        <w:t xml:space="preserve"> 1911. The growth and differentiation of the chain of </w:t>
      </w:r>
      <w:proofErr w:type="spellStart"/>
      <w:r w:rsidRPr="00FE2422">
        <w:rPr>
          <w:i/>
          <w:color w:val="222222"/>
          <w:sz w:val="24"/>
          <w:szCs w:val="24"/>
          <w:highlight w:val="white"/>
        </w:rPr>
        <w:t>Cyclosalpa</w:t>
      </w:r>
      <w:proofErr w:type="spellEnd"/>
      <w:r w:rsidRPr="00FE2422">
        <w:rPr>
          <w:i/>
          <w:color w:val="222222"/>
          <w:sz w:val="24"/>
          <w:szCs w:val="24"/>
          <w:highlight w:val="white"/>
        </w:rPr>
        <w:t xml:space="preserve"> </w:t>
      </w:r>
      <w:proofErr w:type="spellStart"/>
      <w:r w:rsidRPr="00FE2422">
        <w:rPr>
          <w:i/>
          <w:color w:val="222222"/>
          <w:sz w:val="24"/>
          <w:szCs w:val="24"/>
          <w:highlight w:val="white"/>
        </w:rPr>
        <w:t>affinis</w:t>
      </w:r>
      <w:proofErr w:type="spellEnd"/>
      <w:r w:rsidRPr="00FE2422">
        <w:rPr>
          <w:color w:val="222222"/>
          <w:sz w:val="24"/>
          <w:szCs w:val="24"/>
          <w:highlight w:val="white"/>
        </w:rPr>
        <w:t xml:space="preserve"> </w:t>
      </w:r>
      <w:proofErr w:type="spellStart"/>
      <w:r w:rsidRPr="00FE2422">
        <w:rPr>
          <w:color w:val="222222"/>
          <w:sz w:val="24"/>
          <w:szCs w:val="24"/>
          <w:highlight w:val="white"/>
        </w:rPr>
        <w:t>Chamisso</w:t>
      </w:r>
      <w:proofErr w:type="spellEnd"/>
      <w:r w:rsidRPr="00FE2422">
        <w:rPr>
          <w:color w:val="222222"/>
          <w:sz w:val="24"/>
          <w:szCs w:val="24"/>
          <w:highlight w:val="white"/>
        </w:rPr>
        <w:t xml:space="preserve">. </w:t>
      </w:r>
      <w:r w:rsidRPr="00FE2422">
        <w:rPr>
          <w:i/>
          <w:color w:val="222222"/>
          <w:sz w:val="24"/>
          <w:szCs w:val="24"/>
          <w:highlight w:val="white"/>
        </w:rPr>
        <w:t>Journal of Morphology</w:t>
      </w:r>
      <w:r w:rsidRPr="00FE2422">
        <w:rPr>
          <w:color w:val="222222"/>
          <w:sz w:val="24"/>
          <w:szCs w:val="24"/>
          <w:highlight w:val="white"/>
        </w:rPr>
        <w:t xml:space="preserve">, </w:t>
      </w:r>
      <w:r w:rsidRPr="00FE2422">
        <w:rPr>
          <w:i/>
          <w:color w:val="222222"/>
          <w:sz w:val="24"/>
          <w:szCs w:val="24"/>
          <w:highlight w:val="white"/>
        </w:rPr>
        <w:t>22</w:t>
      </w:r>
      <w:r w:rsidRPr="00FE2422">
        <w:rPr>
          <w:color w:val="222222"/>
          <w:sz w:val="24"/>
          <w:szCs w:val="24"/>
          <w:highlight w:val="white"/>
        </w:rPr>
        <w:t>(2), 395-453.</w:t>
      </w:r>
    </w:p>
    <w:p w14:paraId="64D87807" w14:textId="63B56C52"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 xml:space="preserve">Steinberg, D. K., </w:t>
      </w:r>
      <w:proofErr w:type="spellStart"/>
      <w:r w:rsidRPr="00FE2422">
        <w:rPr>
          <w:color w:val="222222"/>
          <w:sz w:val="24"/>
          <w:szCs w:val="24"/>
          <w:highlight w:val="white"/>
        </w:rPr>
        <w:t>Stamieszkin</w:t>
      </w:r>
      <w:proofErr w:type="spellEnd"/>
      <w:r w:rsidRPr="00FE2422">
        <w:rPr>
          <w:color w:val="222222"/>
          <w:sz w:val="24"/>
          <w:szCs w:val="24"/>
          <w:highlight w:val="white"/>
        </w:rPr>
        <w:t xml:space="preserve">, K., Maas, A. E., Durkin, C. A., </w:t>
      </w:r>
      <w:proofErr w:type="spellStart"/>
      <w:r w:rsidRPr="00FE2422">
        <w:rPr>
          <w:color w:val="222222"/>
          <w:sz w:val="24"/>
          <w:szCs w:val="24"/>
          <w:highlight w:val="white"/>
        </w:rPr>
        <w:t>Passow</w:t>
      </w:r>
      <w:proofErr w:type="spellEnd"/>
      <w:r w:rsidRPr="00FE2422">
        <w:rPr>
          <w:color w:val="222222"/>
          <w:sz w:val="24"/>
          <w:szCs w:val="24"/>
          <w:highlight w:val="white"/>
        </w:rPr>
        <w:t xml:space="preserve">, U., </w:t>
      </w:r>
      <w:proofErr w:type="spellStart"/>
      <w:r w:rsidRPr="00FE2422">
        <w:rPr>
          <w:color w:val="222222"/>
          <w:sz w:val="24"/>
          <w:szCs w:val="24"/>
          <w:highlight w:val="white"/>
        </w:rPr>
        <w:t>Estapa</w:t>
      </w:r>
      <w:proofErr w:type="spellEnd"/>
      <w:r w:rsidRPr="00FE2422">
        <w:rPr>
          <w:color w:val="222222"/>
          <w:sz w:val="24"/>
          <w:szCs w:val="24"/>
          <w:highlight w:val="white"/>
        </w:rPr>
        <w:t>, M. L., ... &amp; Siegel, D. A.</w:t>
      </w:r>
      <w:r w:rsidR="004D0641">
        <w:rPr>
          <w:color w:val="222222"/>
          <w:sz w:val="24"/>
          <w:szCs w:val="24"/>
          <w:highlight w:val="white"/>
        </w:rPr>
        <w:t>,</w:t>
      </w:r>
      <w:r w:rsidRPr="00FE2422">
        <w:rPr>
          <w:color w:val="222222"/>
          <w:sz w:val="24"/>
          <w:szCs w:val="24"/>
          <w:highlight w:val="white"/>
        </w:rPr>
        <w:t xml:space="preserve"> 2023. The Outsized Role of Salps in Carbon Export in the Subarctic Northeast Pacific Ocean. </w:t>
      </w:r>
      <w:r w:rsidRPr="00FE2422">
        <w:rPr>
          <w:i/>
          <w:color w:val="222222"/>
          <w:sz w:val="24"/>
          <w:szCs w:val="24"/>
          <w:highlight w:val="white"/>
        </w:rPr>
        <w:t>Global Biogeochemical Cycles</w:t>
      </w:r>
      <w:r w:rsidRPr="00FE2422">
        <w:rPr>
          <w:color w:val="222222"/>
          <w:sz w:val="24"/>
          <w:szCs w:val="24"/>
          <w:highlight w:val="white"/>
        </w:rPr>
        <w:t xml:space="preserve">, </w:t>
      </w:r>
      <w:r w:rsidRPr="00FE2422">
        <w:rPr>
          <w:i/>
          <w:color w:val="222222"/>
          <w:sz w:val="24"/>
          <w:szCs w:val="24"/>
          <w:highlight w:val="white"/>
        </w:rPr>
        <w:t>37</w:t>
      </w:r>
      <w:r w:rsidRPr="00FE2422">
        <w:rPr>
          <w:color w:val="222222"/>
          <w:sz w:val="24"/>
          <w:szCs w:val="24"/>
          <w:highlight w:val="white"/>
        </w:rPr>
        <w:t>(1), e2022GB007523.</w:t>
      </w:r>
    </w:p>
    <w:p w14:paraId="5F8186FF" w14:textId="644B037A"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&amp; Weihs, D.</w:t>
      </w:r>
      <w:r w:rsidR="004D0641">
        <w:rPr>
          <w:color w:val="222222"/>
          <w:sz w:val="24"/>
          <w:szCs w:val="24"/>
          <w:highlight w:val="white"/>
        </w:rPr>
        <w:t xml:space="preserve">, </w:t>
      </w:r>
      <w:r w:rsidRPr="00FE2422">
        <w:rPr>
          <w:color w:val="222222"/>
          <w:sz w:val="24"/>
          <w:szCs w:val="24"/>
          <w:highlight w:val="white"/>
        </w:rPr>
        <w:t xml:space="preserve">2017. Hydrodynamic advantages of swimming by salp chains. </w:t>
      </w:r>
      <w:r w:rsidRPr="00FE2422">
        <w:rPr>
          <w:i/>
          <w:color w:val="222222"/>
          <w:sz w:val="24"/>
          <w:szCs w:val="24"/>
          <w:highlight w:val="white"/>
        </w:rPr>
        <w:t>Journal of The Royal Society Interface</w:t>
      </w:r>
      <w:r w:rsidRPr="00FE2422">
        <w:rPr>
          <w:color w:val="222222"/>
          <w:sz w:val="24"/>
          <w:szCs w:val="24"/>
          <w:highlight w:val="white"/>
        </w:rPr>
        <w:t xml:space="preserve">, </w:t>
      </w:r>
      <w:r w:rsidRPr="00FE2422">
        <w:rPr>
          <w:i/>
          <w:color w:val="222222"/>
          <w:sz w:val="24"/>
          <w:szCs w:val="24"/>
          <w:highlight w:val="white"/>
        </w:rPr>
        <w:t>14</w:t>
      </w:r>
      <w:r w:rsidRPr="00FE2422">
        <w:rPr>
          <w:color w:val="222222"/>
          <w:sz w:val="24"/>
          <w:szCs w:val="24"/>
          <w:highlight w:val="white"/>
        </w:rPr>
        <w:t>(133), 20170298.</w:t>
      </w:r>
    </w:p>
    <w:p w14:paraId="0724D868" w14:textId="0AA0CC0C" w:rsidR="003E4853" w:rsidRPr="00FE2422" w:rsidRDefault="00425DD7" w:rsidP="004D0641">
      <w:pPr>
        <w:spacing w:line="480" w:lineRule="auto"/>
        <w:ind w:left="720" w:hanging="720"/>
        <w:rPr>
          <w:color w:val="222222"/>
          <w:sz w:val="24"/>
          <w:szCs w:val="24"/>
          <w:highlight w:val="white"/>
        </w:rPr>
      </w:pPr>
      <w:r w:rsidRPr="00FE2422">
        <w:rPr>
          <w:color w:val="222222"/>
          <w:sz w:val="24"/>
          <w:szCs w:val="24"/>
          <w:highlight w:val="white"/>
        </w:rPr>
        <w:t>Sutherland, K. R., Gemmell, B. J., Colin, S. P., &amp; Costello, J. H.</w:t>
      </w:r>
      <w:r w:rsidR="004D0641">
        <w:rPr>
          <w:color w:val="222222"/>
          <w:sz w:val="24"/>
          <w:szCs w:val="24"/>
          <w:highlight w:val="white"/>
        </w:rPr>
        <w:t>,</w:t>
      </w:r>
      <w:r w:rsidRPr="00FE2422">
        <w:rPr>
          <w:color w:val="222222"/>
          <w:sz w:val="24"/>
          <w:szCs w:val="24"/>
          <w:highlight w:val="white"/>
        </w:rPr>
        <w:t xml:space="preserve"> 2019. Maneuvering performance in the colonial siphonophore, </w:t>
      </w:r>
      <w:proofErr w:type="spellStart"/>
      <w:r w:rsidRPr="004D0641">
        <w:rPr>
          <w:i/>
          <w:iCs/>
          <w:color w:val="222222"/>
          <w:sz w:val="24"/>
          <w:szCs w:val="24"/>
          <w:highlight w:val="white"/>
        </w:rPr>
        <w:t>Nanomia</w:t>
      </w:r>
      <w:proofErr w:type="spellEnd"/>
      <w:r w:rsidRPr="004D0641">
        <w:rPr>
          <w:i/>
          <w:iCs/>
          <w:color w:val="222222"/>
          <w:sz w:val="24"/>
          <w:szCs w:val="24"/>
          <w:highlight w:val="white"/>
        </w:rPr>
        <w:t xml:space="preserve"> </w:t>
      </w:r>
      <w:proofErr w:type="spellStart"/>
      <w:r w:rsidRPr="004D0641">
        <w:rPr>
          <w:i/>
          <w:iCs/>
          <w:color w:val="222222"/>
          <w:sz w:val="24"/>
          <w:szCs w:val="24"/>
          <w:highlight w:val="white"/>
        </w:rPr>
        <w:t>bijuga</w:t>
      </w:r>
      <w:proofErr w:type="spellEnd"/>
      <w:r w:rsidRPr="00FE2422">
        <w:rPr>
          <w:color w:val="222222"/>
          <w:sz w:val="24"/>
          <w:szCs w:val="24"/>
          <w:highlight w:val="white"/>
        </w:rPr>
        <w:t xml:space="preserve">. </w:t>
      </w:r>
      <w:r w:rsidRPr="00FE2422">
        <w:rPr>
          <w:i/>
          <w:color w:val="222222"/>
          <w:sz w:val="24"/>
          <w:szCs w:val="24"/>
          <w:highlight w:val="white"/>
        </w:rPr>
        <w:t>Biomimetics</w:t>
      </w:r>
      <w:r w:rsidRPr="00FE2422">
        <w:rPr>
          <w:color w:val="222222"/>
          <w:sz w:val="24"/>
          <w:szCs w:val="24"/>
          <w:highlight w:val="white"/>
        </w:rPr>
        <w:t xml:space="preserve">, </w:t>
      </w:r>
      <w:r w:rsidRPr="00FE2422">
        <w:rPr>
          <w:i/>
          <w:color w:val="222222"/>
          <w:sz w:val="24"/>
          <w:szCs w:val="24"/>
          <w:highlight w:val="white"/>
        </w:rPr>
        <w:t>4</w:t>
      </w:r>
      <w:r w:rsidRPr="00FE2422">
        <w:rPr>
          <w:color w:val="222222"/>
          <w:sz w:val="24"/>
          <w:szCs w:val="24"/>
          <w:highlight w:val="white"/>
        </w:rPr>
        <w:t>(3), 62.</w:t>
      </w:r>
    </w:p>
    <w:p w14:paraId="0E95B92B" w14:textId="4B450FC1" w:rsidR="004413FA" w:rsidRDefault="00425DD7" w:rsidP="004D0641">
      <w:pPr>
        <w:spacing w:line="480" w:lineRule="auto"/>
        <w:ind w:left="720" w:hanging="720"/>
        <w:rPr>
          <w:color w:val="222222"/>
          <w:sz w:val="24"/>
          <w:szCs w:val="24"/>
          <w:highlight w:val="white"/>
        </w:rPr>
      </w:pPr>
      <w:r w:rsidRPr="00FE2422">
        <w:rPr>
          <w:color w:val="222222"/>
          <w:sz w:val="24"/>
          <w:szCs w:val="24"/>
          <w:highlight w:val="white"/>
        </w:rPr>
        <w:t>Yue, C. et al.</w:t>
      </w:r>
      <w:r w:rsidR="004D0641">
        <w:rPr>
          <w:color w:val="222222"/>
          <w:sz w:val="24"/>
          <w:szCs w:val="24"/>
          <w:highlight w:val="white"/>
        </w:rPr>
        <w:t>, 2015.</w:t>
      </w:r>
      <w:r w:rsidRPr="00FE2422">
        <w:rPr>
          <w:color w:val="222222"/>
          <w:sz w:val="24"/>
          <w:szCs w:val="24"/>
          <w:highlight w:val="white"/>
        </w:rPr>
        <w:t xml:space="preserve"> </w:t>
      </w:r>
      <w:proofErr w:type="spellStart"/>
      <w:r w:rsidRPr="00FE2422">
        <w:rPr>
          <w:color w:val="222222"/>
          <w:sz w:val="24"/>
          <w:szCs w:val="24"/>
          <w:highlight w:val="white"/>
        </w:rPr>
        <w:t>Mechantronic</w:t>
      </w:r>
      <w:proofErr w:type="spellEnd"/>
      <w:r w:rsidRPr="00FE2422">
        <w:rPr>
          <w:color w:val="222222"/>
          <w:sz w:val="24"/>
          <w:szCs w:val="24"/>
          <w:highlight w:val="white"/>
        </w:rPr>
        <w:t xml:space="preserve"> system and experiments of a spherical underwater robot: SUR-II. </w:t>
      </w:r>
      <w:r w:rsidRPr="00FE2422">
        <w:rPr>
          <w:i/>
          <w:color w:val="222222"/>
          <w:sz w:val="24"/>
          <w:szCs w:val="24"/>
          <w:highlight w:val="white"/>
        </w:rPr>
        <w:t xml:space="preserve">J. </w:t>
      </w:r>
      <w:proofErr w:type="spellStart"/>
      <w:r w:rsidRPr="00FE2422">
        <w:rPr>
          <w:i/>
          <w:color w:val="222222"/>
          <w:sz w:val="24"/>
          <w:szCs w:val="24"/>
          <w:highlight w:val="white"/>
        </w:rPr>
        <w:t>Intell</w:t>
      </w:r>
      <w:proofErr w:type="spellEnd"/>
      <w:r w:rsidRPr="00FE2422">
        <w:rPr>
          <w:i/>
          <w:color w:val="222222"/>
          <w:sz w:val="24"/>
          <w:szCs w:val="24"/>
          <w:highlight w:val="white"/>
        </w:rPr>
        <w:t>. Robot Syst.</w:t>
      </w:r>
      <w:r w:rsidRPr="00FE2422">
        <w:rPr>
          <w:color w:val="222222"/>
          <w:sz w:val="24"/>
          <w:szCs w:val="24"/>
          <w:highlight w:val="white"/>
        </w:rPr>
        <w:t xml:space="preserve"> doi:10.1007/s10846-015-0177-3.</w:t>
      </w:r>
    </w:p>
    <w:p w14:paraId="1E60CE04" w14:textId="77777777" w:rsidR="00E465C2" w:rsidRDefault="00E465C2" w:rsidP="00FE2422">
      <w:pPr>
        <w:spacing w:line="480" w:lineRule="auto"/>
        <w:rPr>
          <w:color w:val="222222"/>
          <w:sz w:val="24"/>
          <w:szCs w:val="24"/>
          <w:highlight w:val="white"/>
        </w:rPr>
      </w:pPr>
    </w:p>
    <w:p w14:paraId="5ED5C926" w14:textId="5FEFBA6D" w:rsidR="004413FA" w:rsidRDefault="004413FA" w:rsidP="00FE2422">
      <w:pPr>
        <w:spacing w:line="480" w:lineRule="auto"/>
        <w:rPr>
          <w:b/>
          <w:bCs/>
          <w:color w:val="222222"/>
          <w:sz w:val="24"/>
          <w:szCs w:val="24"/>
          <w:highlight w:val="white"/>
        </w:rPr>
      </w:pPr>
      <w:r w:rsidRPr="004413FA">
        <w:rPr>
          <w:b/>
          <w:bCs/>
          <w:color w:val="222222"/>
          <w:sz w:val="24"/>
          <w:szCs w:val="24"/>
          <w:highlight w:val="white"/>
        </w:rPr>
        <w:t>Tables</w:t>
      </w:r>
    </w:p>
    <w:p w14:paraId="0ACFD37F" w14:textId="77777777" w:rsidR="00E465C2" w:rsidRPr="004413FA" w:rsidRDefault="00E465C2" w:rsidP="00FE2422">
      <w:pPr>
        <w:spacing w:line="480" w:lineRule="auto"/>
        <w:rPr>
          <w:b/>
          <w:bCs/>
          <w:color w:val="222222"/>
          <w:sz w:val="24"/>
          <w:szCs w:val="24"/>
          <w:highlight w:val="white"/>
        </w:rPr>
      </w:pPr>
    </w:p>
    <w:p w14:paraId="1F6A63B1" w14:textId="2D24DEA0" w:rsidR="004413FA" w:rsidRDefault="004413FA" w:rsidP="00FE2422">
      <w:pPr>
        <w:spacing w:line="480" w:lineRule="auto"/>
        <w:rPr>
          <w:b/>
          <w:bCs/>
          <w:color w:val="222222"/>
          <w:sz w:val="24"/>
          <w:szCs w:val="24"/>
          <w:highlight w:val="white"/>
        </w:rPr>
      </w:pPr>
      <w:r w:rsidRPr="004413FA">
        <w:rPr>
          <w:b/>
          <w:bCs/>
          <w:color w:val="222222"/>
          <w:sz w:val="24"/>
          <w:szCs w:val="24"/>
          <w:highlight w:val="white"/>
        </w:rPr>
        <w:lastRenderedPageBreak/>
        <w:t>Figure Legends</w:t>
      </w:r>
    </w:p>
    <w:p w14:paraId="65F04CB9" w14:textId="13650588" w:rsidR="004413FA" w:rsidRDefault="00084B90" w:rsidP="00FE2422">
      <w:pPr>
        <w:spacing w:line="480" w:lineRule="auto"/>
        <w:rPr>
          <w:sz w:val="24"/>
          <w:szCs w:val="24"/>
        </w:rPr>
      </w:pPr>
      <w:r w:rsidRPr="00FE2422">
        <w:rPr>
          <w:sz w:val="24"/>
          <w:szCs w:val="24"/>
        </w:rPr>
        <w:t xml:space="preserve">Figure 1. Salp life cycle using the species </w:t>
      </w:r>
      <w:proofErr w:type="spellStart"/>
      <w:r w:rsidRPr="00FE2422">
        <w:rPr>
          <w:i/>
          <w:sz w:val="24"/>
          <w:szCs w:val="24"/>
        </w:rPr>
        <w:t>Cyclosalpa</w:t>
      </w:r>
      <w:proofErr w:type="spellEnd"/>
      <w:r w:rsidRPr="00FE2422">
        <w:rPr>
          <w:i/>
          <w:sz w:val="24"/>
          <w:szCs w:val="24"/>
        </w:rPr>
        <w:t xml:space="preserve"> </w:t>
      </w:r>
      <w:proofErr w:type="spellStart"/>
      <w:r w:rsidRPr="00FE2422">
        <w:rPr>
          <w:i/>
          <w:sz w:val="24"/>
          <w:szCs w:val="24"/>
        </w:rPr>
        <w:t>sewelli</w:t>
      </w:r>
      <w:proofErr w:type="spellEnd"/>
      <w:r w:rsidRPr="00FE2422">
        <w:rPr>
          <w:sz w:val="24"/>
          <w:szCs w:val="24"/>
        </w:rPr>
        <w:t xml:space="preserve"> as an example. Frame captures from brightfield in situ videos by Brad Gemme</w:t>
      </w:r>
      <w:ins w:id="39" w:author="Kelly Sutherland" w:date="2023-04-11T13:39:00Z">
        <w:r w:rsidR="00673E64">
          <w:rPr>
            <w:sz w:val="24"/>
            <w:szCs w:val="24"/>
          </w:rPr>
          <w:t>l</w:t>
        </w:r>
      </w:ins>
      <w:r w:rsidRPr="00FE2422">
        <w:rPr>
          <w:sz w:val="24"/>
          <w:szCs w:val="24"/>
        </w:rPr>
        <w:t>l</w:t>
      </w:r>
      <w:ins w:id="40" w:author="Kelly Sutherland" w:date="2023-04-11T13:48:00Z">
        <w:r w:rsidR="001632AD">
          <w:rPr>
            <w:sz w:val="24"/>
            <w:szCs w:val="24"/>
          </w:rPr>
          <w:t xml:space="preserve"> following method from </w:t>
        </w:r>
        <w:commentRangeStart w:id="41"/>
        <w:r w:rsidR="001632AD">
          <w:rPr>
            <w:sz w:val="24"/>
            <w:szCs w:val="24"/>
          </w:rPr>
          <w:t>Colin et al. 2022</w:t>
        </w:r>
      </w:ins>
      <w:r w:rsidRPr="00FE2422">
        <w:rPr>
          <w:sz w:val="24"/>
          <w:szCs w:val="24"/>
        </w:rPr>
        <w:t>.</w:t>
      </w:r>
      <w:commentRangeEnd w:id="41"/>
      <w:r w:rsidR="001632AD">
        <w:rPr>
          <w:rStyle w:val="CommentReference"/>
        </w:rPr>
        <w:commentReference w:id="41"/>
      </w:r>
    </w:p>
    <w:p w14:paraId="2603C7EF" w14:textId="77777777" w:rsidR="00084B90" w:rsidRDefault="00084B90" w:rsidP="00FE2422">
      <w:pPr>
        <w:spacing w:line="480" w:lineRule="auto"/>
        <w:rPr>
          <w:sz w:val="24"/>
          <w:szCs w:val="24"/>
        </w:rPr>
      </w:pPr>
    </w:p>
    <w:p w14:paraId="6C490FCD" w14:textId="061E6A10" w:rsidR="00084B90" w:rsidRDefault="00084B90" w:rsidP="00084B90">
      <w:pPr>
        <w:spacing w:line="480" w:lineRule="auto"/>
        <w:rPr>
          <w:sz w:val="24"/>
          <w:szCs w:val="24"/>
        </w:rPr>
      </w:pPr>
      <w:commentRangeStart w:id="42"/>
      <w:r w:rsidRPr="00FE2422">
        <w:rPr>
          <w:sz w:val="24"/>
          <w:szCs w:val="24"/>
        </w:rPr>
        <w:t xml:space="preserve">Figure 2. Adult </w:t>
      </w:r>
      <w:commentRangeEnd w:id="42"/>
      <w:r w:rsidR="00673E64">
        <w:rPr>
          <w:rStyle w:val="CommentReference"/>
        </w:rPr>
        <w:commentReference w:id="42"/>
      </w:r>
      <w:r w:rsidRPr="00FE2422">
        <w:rPr>
          <w:sz w:val="24"/>
          <w:szCs w:val="24"/>
        </w:rPr>
        <w:t xml:space="preserve">salp colonies representing every distinct colonial architecture observed across </w:t>
      </w:r>
      <w:del w:id="43" w:author="Kelly Sutherland" w:date="2023-04-11T13:41:00Z">
        <w:r w:rsidRPr="00FE2422" w:rsidDel="00673E64">
          <w:rPr>
            <w:sz w:val="24"/>
            <w:szCs w:val="24"/>
          </w:rPr>
          <w:delText xml:space="preserve">all </w:delText>
        </w:r>
      </w:del>
      <w:r w:rsidRPr="00FE2422">
        <w:rPr>
          <w:sz w:val="24"/>
          <w:szCs w:val="24"/>
        </w:rPr>
        <w:t xml:space="preserve">salp species. (A) </w:t>
      </w:r>
      <w:del w:id="44" w:author="Kelly Sutherland" w:date="2023-04-11T13:43:00Z">
        <w:r w:rsidRPr="00FE2422" w:rsidDel="00673E64">
          <w:rPr>
            <w:i/>
            <w:sz w:val="24"/>
            <w:szCs w:val="24"/>
          </w:rPr>
          <w:delText>Pegea</w:delText>
        </w:r>
        <w:r w:rsidRPr="00FE2422" w:rsidDel="00673E64">
          <w:rPr>
            <w:sz w:val="24"/>
            <w:szCs w:val="24"/>
          </w:rPr>
          <w:delText xml:space="preserve"> sp. </w:delText>
        </w:r>
      </w:del>
      <w:r w:rsidRPr="00FE2422">
        <w:rPr>
          <w:sz w:val="24"/>
          <w:szCs w:val="24"/>
        </w:rPr>
        <w:t>transversal chain</w:t>
      </w:r>
      <w:ins w:id="45" w:author="Kelly Sutherland" w:date="2023-04-11T13:43:00Z">
        <w:r w:rsidR="00673E64">
          <w:rPr>
            <w:sz w:val="24"/>
            <w:szCs w:val="24"/>
          </w:rPr>
          <w:t xml:space="preserve"> (</w:t>
        </w:r>
        <w:proofErr w:type="spellStart"/>
        <w:r w:rsidR="00673E64" w:rsidRPr="00FE2422">
          <w:rPr>
            <w:i/>
            <w:sz w:val="24"/>
            <w:szCs w:val="24"/>
          </w:rPr>
          <w:t>Pegea</w:t>
        </w:r>
        <w:proofErr w:type="spellEnd"/>
        <w:r w:rsidR="00673E64" w:rsidRPr="00FE2422">
          <w:rPr>
            <w:sz w:val="24"/>
            <w:szCs w:val="24"/>
          </w:rPr>
          <w:t xml:space="preserve"> sp.</w:t>
        </w:r>
        <w:r w:rsidR="00673E64">
          <w:rPr>
            <w:sz w:val="24"/>
            <w:szCs w:val="24"/>
          </w:rPr>
          <w:t>)</w:t>
        </w:r>
      </w:ins>
      <w:r w:rsidRPr="00FE2422">
        <w:rPr>
          <w:sz w:val="24"/>
          <w:szCs w:val="24"/>
        </w:rPr>
        <w:t xml:space="preserve">, (B) </w:t>
      </w:r>
      <w:del w:id="46" w:author="Kelly Sutherland" w:date="2023-04-11T13:43:00Z">
        <w:r w:rsidRPr="00FE2422" w:rsidDel="00673E64">
          <w:rPr>
            <w:i/>
            <w:sz w:val="24"/>
            <w:szCs w:val="24"/>
          </w:rPr>
          <w:delText>Cyclosalpa affinis</w:delText>
        </w:r>
        <w:r w:rsidRPr="00FE2422" w:rsidDel="00673E64">
          <w:rPr>
            <w:sz w:val="24"/>
            <w:szCs w:val="24"/>
          </w:rPr>
          <w:delText xml:space="preserve"> </w:delText>
        </w:r>
      </w:del>
      <w:r w:rsidRPr="00FE2422">
        <w:rPr>
          <w:sz w:val="24"/>
          <w:szCs w:val="24"/>
        </w:rPr>
        <w:t>whorl</w:t>
      </w:r>
      <w:ins w:id="47" w:author="Kelly Sutherland" w:date="2023-04-11T13:43:00Z">
        <w:r w:rsidR="00673E64">
          <w:rPr>
            <w:sz w:val="24"/>
            <w:szCs w:val="24"/>
          </w:rPr>
          <w:t xml:space="preserve"> (</w:t>
        </w:r>
        <w:proofErr w:type="spellStart"/>
        <w:r w:rsidR="00673E64" w:rsidRPr="00FE2422">
          <w:rPr>
            <w:i/>
            <w:sz w:val="24"/>
            <w:szCs w:val="24"/>
          </w:rPr>
          <w:t>Cyclosalpa</w:t>
        </w:r>
        <w:proofErr w:type="spellEnd"/>
        <w:r w:rsidR="00673E64" w:rsidRPr="00FE2422">
          <w:rPr>
            <w:i/>
            <w:sz w:val="24"/>
            <w:szCs w:val="24"/>
          </w:rPr>
          <w:t xml:space="preserve"> </w:t>
        </w:r>
        <w:proofErr w:type="spellStart"/>
        <w:r w:rsidR="00673E64" w:rsidRPr="00FE2422">
          <w:rPr>
            <w:i/>
            <w:sz w:val="24"/>
            <w:szCs w:val="24"/>
          </w:rPr>
          <w:t>affinis</w:t>
        </w:r>
        <w:proofErr w:type="spellEnd"/>
        <w:r w:rsidR="00673E64">
          <w:rPr>
            <w:sz w:val="24"/>
            <w:szCs w:val="24"/>
          </w:rPr>
          <w:t>)</w:t>
        </w:r>
      </w:ins>
      <w:r w:rsidRPr="00FE2422">
        <w:rPr>
          <w:sz w:val="24"/>
          <w:szCs w:val="24"/>
        </w:rPr>
        <w:t xml:space="preserve">, (C) </w:t>
      </w:r>
      <w:del w:id="48" w:author="Kelly Sutherland" w:date="2023-04-11T13:43:00Z">
        <w:r w:rsidRPr="00FE2422" w:rsidDel="00673E64">
          <w:rPr>
            <w:i/>
            <w:sz w:val="24"/>
            <w:szCs w:val="24"/>
          </w:rPr>
          <w:delText>Cyclosalpa sewelli</w:delText>
        </w:r>
        <w:r w:rsidRPr="00FE2422" w:rsidDel="00673E64">
          <w:rPr>
            <w:sz w:val="24"/>
            <w:szCs w:val="24"/>
          </w:rPr>
          <w:delText xml:space="preserve"> </w:delText>
        </w:r>
      </w:del>
      <w:r w:rsidRPr="00FE2422">
        <w:rPr>
          <w:sz w:val="24"/>
          <w:szCs w:val="24"/>
        </w:rPr>
        <w:t>cluster</w:t>
      </w:r>
      <w:ins w:id="49" w:author="Kelly Sutherland" w:date="2023-04-11T13:43:00Z">
        <w:r w:rsidR="00673E64">
          <w:rPr>
            <w:sz w:val="24"/>
            <w:szCs w:val="24"/>
          </w:rPr>
          <w:t xml:space="preserve"> (</w:t>
        </w:r>
        <w:proofErr w:type="spellStart"/>
        <w:r w:rsidR="00673E64" w:rsidRPr="00FE2422">
          <w:rPr>
            <w:i/>
            <w:sz w:val="24"/>
            <w:szCs w:val="24"/>
          </w:rPr>
          <w:t>Cyclosalpa</w:t>
        </w:r>
        <w:proofErr w:type="spellEnd"/>
        <w:r w:rsidR="00673E64" w:rsidRPr="00FE2422">
          <w:rPr>
            <w:i/>
            <w:sz w:val="24"/>
            <w:szCs w:val="24"/>
          </w:rPr>
          <w:t xml:space="preserve"> </w:t>
        </w:r>
        <w:proofErr w:type="spellStart"/>
        <w:r w:rsidR="00673E64" w:rsidRPr="00FE2422">
          <w:rPr>
            <w:i/>
            <w:sz w:val="24"/>
            <w:szCs w:val="24"/>
          </w:rPr>
          <w:t>sewelli</w:t>
        </w:r>
        <w:proofErr w:type="spellEnd"/>
        <w:r w:rsidR="00673E64">
          <w:rPr>
            <w:sz w:val="24"/>
            <w:szCs w:val="24"/>
          </w:rPr>
          <w:t>)</w:t>
        </w:r>
      </w:ins>
      <w:r w:rsidRPr="00FE2422">
        <w:rPr>
          <w:sz w:val="24"/>
          <w:szCs w:val="24"/>
        </w:rPr>
        <w:t xml:space="preserve">, (D) </w:t>
      </w:r>
      <w:del w:id="50" w:author="Kelly Sutherland" w:date="2023-04-11T13:43:00Z">
        <w:r w:rsidRPr="00FE2422" w:rsidDel="00673E64">
          <w:rPr>
            <w:i/>
            <w:sz w:val="24"/>
            <w:szCs w:val="24"/>
          </w:rPr>
          <w:delText>Helicosalpa virgula</w:delText>
        </w:r>
        <w:r w:rsidRPr="00FE2422" w:rsidDel="00673E64">
          <w:rPr>
            <w:sz w:val="24"/>
            <w:szCs w:val="24"/>
          </w:rPr>
          <w:delText xml:space="preserve"> </w:delText>
        </w:r>
      </w:del>
      <w:r w:rsidRPr="00FE2422">
        <w:rPr>
          <w:sz w:val="24"/>
          <w:szCs w:val="24"/>
        </w:rPr>
        <w:t>helical chain (</w:t>
      </w:r>
      <w:proofErr w:type="spellStart"/>
      <w:ins w:id="51" w:author="Kelly Sutherland" w:date="2023-04-11T13:43:00Z">
        <w:r w:rsidR="00673E64" w:rsidRPr="00FE2422">
          <w:rPr>
            <w:i/>
            <w:sz w:val="24"/>
            <w:szCs w:val="24"/>
          </w:rPr>
          <w:t>Helicosalpa</w:t>
        </w:r>
        <w:proofErr w:type="spellEnd"/>
        <w:r w:rsidR="00673E64" w:rsidRPr="00FE2422">
          <w:rPr>
            <w:i/>
            <w:sz w:val="24"/>
            <w:szCs w:val="24"/>
          </w:rPr>
          <w:t xml:space="preserve"> </w:t>
        </w:r>
        <w:proofErr w:type="spellStart"/>
        <w:r w:rsidR="00673E64" w:rsidRPr="00FE2422">
          <w:rPr>
            <w:i/>
            <w:sz w:val="24"/>
            <w:szCs w:val="24"/>
          </w:rPr>
          <w:t>virgula</w:t>
        </w:r>
        <w:proofErr w:type="spellEnd"/>
        <w:r w:rsidR="00673E64">
          <w:rPr>
            <w:sz w:val="24"/>
            <w:szCs w:val="24"/>
          </w:rPr>
          <w:t xml:space="preserve">, </w:t>
        </w:r>
      </w:ins>
      <w:r w:rsidRPr="00FE2422">
        <w:rPr>
          <w:sz w:val="24"/>
          <w:szCs w:val="24"/>
        </w:rPr>
        <w:t xml:space="preserve">photograph by Nils </w:t>
      </w:r>
      <w:proofErr w:type="spellStart"/>
      <w:r w:rsidRPr="00FE2422">
        <w:rPr>
          <w:sz w:val="24"/>
          <w:szCs w:val="24"/>
        </w:rPr>
        <w:t>Aukan</w:t>
      </w:r>
      <w:proofErr w:type="spellEnd"/>
      <w:r w:rsidRPr="00FE2422">
        <w:rPr>
          <w:sz w:val="24"/>
          <w:szCs w:val="24"/>
        </w:rPr>
        <w:t xml:space="preserve">), (E) </w:t>
      </w:r>
      <w:del w:id="52" w:author="Kelly Sutherland" w:date="2023-04-11T13:43:00Z">
        <w:r w:rsidRPr="00FE2422" w:rsidDel="00673E64">
          <w:rPr>
            <w:i/>
            <w:sz w:val="24"/>
            <w:szCs w:val="24"/>
          </w:rPr>
          <w:delText>Thalia longicauda</w:delText>
        </w:r>
        <w:r w:rsidRPr="00FE2422" w:rsidDel="00673E64">
          <w:rPr>
            <w:sz w:val="24"/>
            <w:szCs w:val="24"/>
          </w:rPr>
          <w:delText xml:space="preserve"> </w:delText>
        </w:r>
      </w:del>
      <w:r w:rsidRPr="00FE2422">
        <w:rPr>
          <w:sz w:val="24"/>
          <w:szCs w:val="24"/>
        </w:rPr>
        <w:t>oblique chain</w:t>
      </w:r>
      <w:ins w:id="53" w:author="Kelly Sutherland" w:date="2023-04-11T13:43:00Z">
        <w:r w:rsidR="00673E64">
          <w:rPr>
            <w:sz w:val="24"/>
            <w:szCs w:val="24"/>
          </w:rPr>
          <w:t xml:space="preserve"> (</w:t>
        </w:r>
        <w:r w:rsidR="00673E64" w:rsidRPr="00FE2422">
          <w:rPr>
            <w:i/>
            <w:sz w:val="24"/>
            <w:szCs w:val="24"/>
          </w:rPr>
          <w:t xml:space="preserve">Thalia </w:t>
        </w:r>
        <w:proofErr w:type="spellStart"/>
        <w:r w:rsidR="00673E64" w:rsidRPr="00FE2422">
          <w:rPr>
            <w:i/>
            <w:sz w:val="24"/>
            <w:szCs w:val="24"/>
          </w:rPr>
          <w:t>longicauda</w:t>
        </w:r>
        <w:proofErr w:type="spellEnd"/>
        <w:r w:rsidR="00673E64">
          <w:rPr>
            <w:sz w:val="24"/>
            <w:szCs w:val="24"/>
          </w:rPr>
          <w:t>)</w:t>
        </w:r>
      </w:ins>
      <w:r w:rsidRPr="00FE2422">
        <w:rPr>
          <w:sz w:val="24"/>
          <w:szCs w:val="24"/>
        </w:rPr>
        <w:t xml:space="preserve">, (F) </w:t>
      </w:r>
      <w:del w:id="54" w:author="Kelly Sutherland" w:date="2023-04-11T13:44:00Z">
        <w:r w:rsidRPr="00FE2422" w:rsidDel="00673E64">
          <w:rPr>
            <w:i/>
            <w:sz w:val="24"/>
            <w:szCs w:val="24"/>
          </w:rPr>
          <w:delText>Ritteriella amboinensis</w:delText>
        </w:r>
        <w:r w:rsidRPr="00FE2422" w:rsidDel="00673E64">
          <w:rPr>
            <w:sz w:val="24"/>
            <w:szCs w:val="24"/>
          </w:rPr>
          <w:delText xml:space="preserve"> </w:delText>
        </w:r>
      </w:del>
      <w:r w:rsidRPr="00FE2422">
        <w:rPr>
          <w:sz w:val="24"/>
          <w:szCs w:val="24"/>
        </w:rPr>
        <w:t>bipinnate chain</w:t>
      </w:r>
      <w:ins w:id="55" w:author="Kelly Sutherland" w:date="2023-04-11T13:44:00Z">
        <w:r w:rsidR="00673E64">
          <w:rPr>
            <w:sz w:val="24"/>
            <w:szCs w:val="24"/>
          </w:rPr>
          <w:t xml:space="preserve"> (</w:t>
        </w:r>
        <w:proofErr w:type="spellStart"/>
        <w:r w:rsidR="00673E64" w:rsidRPr="00FE2422">
          <w:rPr>
            <w:i/>
            <w:sz w:val="24"/>
            <w:szCs w:val="24"/>
          </w:rPr>
          <w:t>Ritteriella</w:t>
        </w:r>
        <w:proofErr w:type="spellEnd"/>
        <w:r w:rsidR="00673E64" w:rsidRPr="00FE2422">
          <w:rPr>
            <w:i/>
            <w:sz w:val="24"/>
            <w:szCs w:val="24"/>
          </w:rPr>
          <w:t xml:space="preserve"> </w:t>
        </w:r>
        <w:proofErr w:type="spellStart"/>
        <w:r w:rsidR="00673E64" w:rsidRPr="00FE2422">
          <w:rPr>
            <w:i/>
            <w:sz w:val="24"/>
            <w:szCs w:val="24"/>
          </w:rPr>
          <w:t>amboinensis</w:t>
        </w:r>
        <w:proofErr w:type="spellEnd"/>
        <w:r w:rsidR="00673E64">
          <w:rPr>
            <w:sz w:val="24"/>
            <w:szCs w:val="24"/>
          </w:rPr>
          <w:t>)</w:t>
        </w:r>
      </w:ins>
      <w:r w:rsidRPr="00FE2422">
        <w:rPr>
          <w:sz w:val="24"/>
          <w:szCs w:val="24"/>
        </w:rPr>
        <w:t>. Frame captures A,</w:t>
      </w:r>
      <w:ins w:id="56" w:author="Kelly Sutherland" w:date="2023-04-11T13:39:00Z">
        <w:r w:rsidR="00673E64">
          <w:rPr>
            <w:sz w:val="24"/>
            <w:szCs w:val="24"/>
          </w:rPr>
          <w:t xml:space="preserve"> </w:t>
        </w:r>
      </w:ins>
      <w:r w:rsidRPr="00FE2422">
        <w:rPr>
          <w:sz w:val="24"/>
          <w:szCs w:val="24"/>
        </w:rPr>
        <w:t>B,</w:t>
      </w:r>
      <w:ins w:id="57" w:author="Kelly Sutherland" w:date="2023-04-11T13:50:00Z">
        <w:r w:rsidR="001632AD">
          <w:rPr>
            <w:sz w:val="24"/>
            <w:szCs w:val="24"/>
          </w:rPr>
          <w:t xml:space="preserve"> </w:t>
        </w:r>
      </w:ins>
      <w:r w:rsidRPr="00FE2422">
        <w:rPr>
          <w:sz w:val="24"/>
          <w:szCs w:val="24"/>
        </w:rPr>
        <w:t>C,</w:t>
      </w:r>
      <w:ins w:id="58" w:author="Kelly Sutherland" w:date="2023-04-11T13:50:00Z">
        <w:r w:rsidR="001632AD">
          <w:rPr>
            <w:sz w:val="24"/>
            <w:szCs w:val="24"/>
          </w:rPr>
          <w:t xml:space="preserve"> </w:t>
        </w:r>
      </w:ins>
      <w:r w:rsidRPr="00FE2422">
        <w:rPr>
          <w:sz w:val="24"/>
          <w:szCs w:val="24"/>
        </w:rPr>
        <w:t>E,</w:t>
      </w:r>
      <w:ins w:id="59" w:author="Kelly Sutherland" w:date="2023-04-11T13:50:00Z">
        <w:r w:rsidR="001632AD">
          <w:rPr>
            <w:sz w:val="24"/>
            <w:szCs w:val="24"/>
          </w:rPr>
          <w:t xml:space="preserve"> </w:t>
        </w:r>
      </w:ins>
      <w:r w:rsidRPr="00FE2422">
        <w:rPr>
          <w:sz w:val="24"/>
          <w:szCs w:val="24"/>
        </w:rPr>
        <w:t>F,</w:t>
      </w:r>
      <w:ins w:id="60" w:author="Kelly Sutherland" w:date="2023-04-11T13:50:00Z">
        <w:r w:rsidR="001632AD">
          <w:rPr>
            <w:sz w:val="24"/>
            <w:szCs w:val="24"/>
          </w:rPr>
          <w:t xml:space="preserve"> </w:t>
        </w:r>
      </w:ins>
      <w:r w:rsidRPr="00FE2422">
        <w:rPr>
          <w:sz w:val="24"/>
          <w:szCs w:val="24"/>
        </w:rPr>
        <w:t>G from brightfield in situ videos by Brad Gemme</w:t>
      </w:r>
      <w:ins w:id="61" w:author="Kelly Sutherland" w:date="2023-04-11T13:39:00Z">
        <w:r w:rsidR="00673E64">
          <w:rPr>
            <w:sz w:val="24"/>
            <w:szCs w:val="24"/>
          </w:rPr>
          <w:t>l</w:t>
        </w:r>
      </w:ins>
      <w:r w:rsidRPr="00FE2422">
        <w:rPr>
          <w:sz w:val="24"/>
          <w:szCs w:val="24"/>
        </w:rPr>
        <w:t>l.</w:t>
      </w:r>
    </w:p>
    <w:p w14:paraId="096F666A" w14:textId="77777777" w:rsidR="00084B90" w:rsidRPr="00FE2422" w:rsidRDefault="00084B90" w:rsidP="00084B90">
      <w:pPr>
        <w:spacing w:line="480" w:lineRule="auto"/>
        <w:rPr>
          <w:sz w:val="24"/>
          <w:szCs w:val="24"/>
        </w:rPr>
      </w:pPr>
    </w:p>
    <w:p w14:paraId="3B5164B7" w14:textId="4093F8A5" w:rsidR="00084B90" w:rsidRDefault="00084B90" w:rsidP="00084B90">
      <w:pPr>
        <w:spacing w:line="480" w:lineRule="auto"/>
        <w:rPr>
          <w:sz w:val="24"/>
          <w:szCs w:val="24"/>
        </w:rPr>
      </w:pPr>
      <w:r w:rsidRPr="00FE2422">
        <w:rPr>
          <w:sz w:val="24"/>
          <w:szCs w:val="24"/>
        </w:rPr>
        <w:t xml:space="preserve">Figure 3. Developing blastozooid colonies produced by the budding </w:t>
      </w:r>
      <w:proofErr w:type="spellStart"/>
      <w:r w:rsidRPr="00FE2422">
        <w:rPr>
          <w:sz w:val="24"/>
          <w:szCs w:val="24"/>
        </w:rPr>
        <w:t>stolons</w:t>
      </w:r>
      <w:proofErr w:type="spellEnd"/>
      <w:r w:rsidRPr="00FE2422">
        <w:rPr>
          <w:sz w:val="24"/>
          <w:szCs w:val="24"/>
        </w:rPr>
        <w:t xml:space="preserve"> of solitary </w:t>
      </w:r>
      <w:proofErr w:type="spellStart"/>
      <w:r w:rsidRPr="00FE2422">
        <w:rPr>
          <w:sz w:val="24"/>
          <w:szCs w:val="24"/>
        </w:rPr>
        <w:t>oozooids</w:t>
      </w:r>
      <w:proofErr w:type="spellEnd"/>
      <w:r w:rsidRPr="00FE2422">
        <w:rPr>
          <w:sz w:val="24"/>
          <w:szCs w:val="24"/>
        </w:rPr>
        <w:t xml:space="preserve"> across </w:t>
      </w:r>
      <w:del w:id="62" w:author="Kelly Sutherland" w:date="2023-04-11T13:51:00Z">
        <w:r w:rsidRPr="00FE2422" w:rsidDel="001632AD">
          <w:rPr>
            <w:sz w:val="24"/>
            <w:szCs w:val="24"/>
          </w:rPr>
          <w:delText xml:space="preserve">different </w:delText>
        </w:r>
      </w:del>
      <w:r w:rsidRPr="00FE2422">
        <w:rPr>
          <w:sz w:val="24"/>
          <w:szCs w:val="24"/>
        </w:rPr>
        <w:t xml:space="preserve">salp architectures. (A) </w:t>
      </w:r>
      <w:del w:id="63" w:author="Kelly Sutherland" w:date="2023-04-11T13:45:00Z">
        <w:r w:rsidRPr="00FE2422" w:rsidDel="001632AD">
          <w:rPr>
            <w:i/>
            <w:sz w:val="24"/>
            <w:szCs w:val="24"/>
          </w:rPr>
          <w:delText>Pegea</w:delText>
        </w:r>
        <w:r w:rsidRPr="00FE2422" w:rsidDel="001632AD">
          <w:rPr>
            <w:sz w:val="24"/>
            <w:szCs w:val="24"/>
          </w:rPr>
          <w:delText xml:space="preserve"> sp. </w:delText>
        </w:r>
      </w:del>
      <w:r w:rsidRPr="00FE2422">
        <w:rPr>
          <w:sz w:val="24"/>
          <w:szCs w:val="24"/>
        </w:rPr>
        <w:t>transversal chain buds</w:t>
      </w:r>
      <w:ins w:id="64" w:author="Kelly Sutherland" w:date="2023-04-11T13:45:00Z">
        <w:r w:rsidR="001632AD">
          <w:rPr>
            <w:sz w:val="24"/>
            <w:szCs w:val="24"/>
          </w:rPr>
          <w:t xml:space="preserve"> (</w:t>
        </w:r>
        <w:proofErr w:type="spellStart"/>
        <w:r w:rsidR="001632AD" w:rsidRPr="00FE2422">
          <w:rPr>
            <w:i/>
            <w:sz w:val="24"/>
            <w:szCs w:val="24"/>
          </w:rPr>
          <w:t>Pegea</w:t>
        </w:r>
        <w:proofErr w:type="spellEnd"/>
        <w:r w:rsidR="001632AD" w:rsidRPr="00FE2422">
          <w:rPr>
            <w:sz w:val="24"/>
            <w:szCs w:val="24"/>
          </w:rPr>
          <w:t xml:space="preserve"> sp.</w:t>
        </w:r>
        <w:r w:rsidR="001632AD">
          <w:rPr>
            <w:sz w:val="24"/>
            <w:szCs w:val="24"/>
          </w:rPr>
          <w:t>)</w:t>
        </w:r>
      </w:ins>
      <w:r w:rsidRPr="00FE2422">
        <w:rPr>
          <w:sz w:val="24"/>
          <w:szCs w:val="24"/>
        </w:rPr>
        <w:t xml:space="preserve">, (B) </w:t>
      </w:r>
      <w:del w:id="65" w:author="Kelly Sutherland" w:date="2023-04-11T13:45:00Z">
        <w:r w:rsidRPr="00FE2422" w:rsidDel="001632AD">
          <w:rPr>
            <w:i/>
            <w:sz w:val="24"/>
            <w:szCs w:val="24"/>
          </w:rPr>
          <w:delText>Thetys vagina</w:delText>
        </w:r>
        <w:r w:rsidRPr="00FE2422" w:rsidDel="001632AD">
          <w:rPr>
            <w:sz w:val="24"/>
            <w:szCs w:val="24"/>
          </w:rPr>
          <w:delText xml:space="preserve"> </w:delText>
        </w:r>
      </w:del>
      <w:r w:rsidRPr="00FE2422">
        <w:rPr>
          <w:sz w:val="24"/>
          <w:szCs w:val="24"/>
        </w:rPr>
        <w:t>oblique chain buds</w:t>
      </w:r>
      <w:ins w:id="66" w:author="Kelly Sutherland" w:date="2023-04-11T13:45:00Z">
        <w:r w:rsidR="001632AD">
          <w:rPr>
            <w:sz w:val="24"/>
            <w:szCs w:val="24"/>
          </w:rPr>
          <w:t xml:space="preserve"> (</w:t>
        </w:r>
        <w:proofErr w:type="spellStart"/>
        <w:r w:rsidR="001632AD" w:rsidRPr="00FE2422">
          <w:rPr>
            <w:i/>
            <w:sz w:val="24"/>
            <w:szCs w:val="24"/>
          </w:rPr>
          <w:t>Thetys</w:t>
        </w:r>
        <w:proofErr w:type="spellEnd"/>
        <w:r w:rsidR="001632AD" w:rsidRPr="00FE2422">
          <w:rPr>
            <w:i/>
            <w:sz w:val="24"/>
            <w:szCs w:val="24"/>
          </w:rPr>
          <w:t xml:space="preserve"> vagina</w:t>
        </w:r>
        <w:r w:rsidR="001632AD">
          <w:rPr>
            <w:sz w:val="24"/>
            <w:szCs w:val="24"/>
          </w:rPr>
          <w:t>)</w:t>
        </w:r>
      </w:ins>
      <w:r w:rsidRPr="00FE2422">
        <w:rPr>
          <w:sz w:val="24"/>
          <w:szCs w:val="24"/>
        </w:rPr>
        <w:t xml:space="preserve">, (C) </w:t>
      </w:r>
      <w:del w:id="67" w:author="Kelly Sutherland" w:date="2023-04-11T13:45:00Z">
        <w:r w:rsidRPr="00FE2422" w:rsidDel="001632AD">
          <w:rPr>
            <w:i/>
            <w:sz w:val="24"/>
            <w:szCs w:val="24"/>
          </w:rPr>
          <w:delText>Iasis cylindrica</w:delText>
        </w:r>
        <w:r w:rsidRPr="00FE2422" w:rsidDel="001632AD">
          <w:rPr>
            <w:sz w:val="24"/>
            <w:szCs w:val="24"/>
          </w:rPr>
          <w:delText xml:space="preserve"> </w:delText>
        </w:r>
      </w:del>
      <w:r w:rsidRPr="00FE2422">
        <w:rPr>
          <w:sz w:val="24"/>
          <w:szCs w:val="24"/>
        </w:rPr>
        <w:t>linear chain buds</w:t>
      </w:r>
      <w:ins w:id="68" w:author="Kelly Sutherland" w:date="2023-04-11T13:45:00Z">
        <w:r w:rsidR="001632AD">
          <w:rPr>
            <w:sz w:val="24"/>
            <w:szCs w:val="24"/>
          </w:rPr>
          <w:t xml:space="preserve"> (</w:t>
        </w:r>
        <w:proofErr w:type="spellStart"/>
        <w:r w:rsidR="001632AD" w:rsidRPr="00FE2422">
          <w:rPr>
            <w:i/>
            <w:sz w:val="24"/>
            <w:szCs w:val="24"/>
          </w:rPr>
          <w:t>Iasis</w:t>
        </w:r>
        <w:proofErr w:type="spellEnd"/>
        <w:r w:rsidR="001632AD" w:rsidRPr="00FE2422">
          <w:rPr>
            <w:i/>
            <w:sz w:val="24"/>
            <w:szCs w:val="24"/>
          </w:rPr>
          <w:t xml:space="preserve"> </w:t>
        </w:r>
        <w:proofErr w:type="spellStart"/>
        <w:r w:rsidR="001632AD" w:rsidRPr="00FE2422">
          <w:rPr>
            <w:i/>
            <w:sz w:val="24"/>
            <w:szCs w:val="24"/>
          </w:rPr>
          <w:t>cylindrica</w:t>
        </w:r>
        <w:proofErr w:type="spellEnd"/>
        <w:r w:rsidR="001632AD">
          <w:rPr>
            <w:sz w:val="24"/>
            <w:szCs w:val="24"/>
          </w:rPr>
          <w:t>)</w:t>
        </w:r>
      </w:ins>
      <w:r w:rsidRPr="00FE2422">
        <w:rPr>
          <w:sz w:val="24"/>
          <w:szCs w:val="24"/>
        </w:rPr>
        <w:t xml:space="preserve">, (D) </w:t>
      </w:r>
      <w:del w:id="69" w:author="Kelly Sutherland" w:date="2023-04-11T13:45:00Z">
        <w:r w:rsidRPr="00FE2422" w:rsidDel="001632AD">
          <w:rPr>
            <w:i/>
            <w:sz w:val="24"/>
            <w:szCs w:val="24"/>
          </w:rPr>
          <w:delText>Ritteriella amboinensis</w:delText>
        </w:r>
        <w:r w:rsidRPr="00FE2422" w:rsidDel="001632AD">
          <w:rPr>
            <w:sz w:val="24"/>
            <w:szCs w:val="24"/>
          </w:rPr>
          <w:delText xml:space="preserve"> </w:delText>
        </w:r>
      </w:del>
      <w:r w:rsidRPr="00FE2422">
        <w:rPr>
          <w:sz w:val="24"/>
          <w:szCs w:val="24"/>
        </w:rPr>
        <w:t>bipinnate chain buds</w:t>
      </w:r>
      <w:ins w:id="70" w:author="Kelly Sutherland" w:date="2023-04-11T13:46:00Z">
        <w:r w:rsidR="001632AD">
          <w:rPr>
            <w:sz w:val="24"/>
            <w:szCs w:val="24"/>
          </w:rPr>
          <w:t xml:space="preserve"> (</w:t>
        </w:r>
        <w:proofErr w:type="spellStart"/>
        <w:r w:rsidR="001632AD" w:rsidRPr="00FE2422">
          <w:rPr>
            <w:i/>
            <w:sz w:val="24"/>
            <w:szCs w:val="24"/>
          </w:rPr>
          <w:t>Ritteriella</w:t>
        </w:r>
        <w:proofErr w:type="spellEnd"/>
        <w:r w:rsidR="001632AD" w:rsidRPr="00FE2422">
          <w:rPr>
            <w:i/>
            <w:sz w:val="24"/>
            <w:szCs w:val="24"/>
          </w:rPr>
          <w:t xml:space="preserve"> </w:t>
        </w:r>
        <w:proofErr w:type="spellStart"/>
        <w:r w:rsidR="001632AD" w:rsidRPr="00FE2422">
          <w:rPr>
            <w:i/>
            <w:sz w:val="24"/>
            <w:szCs w:val="24"/>
          </w:rPr>
          <w:t>amboinensis</w:t>
        </w:r>
        <w:proofErr w:type="spellEnd"/>
        <w:r w:rsidR="001632AD">
          <w:rPr>
            <w:sz w:val="24"/>
            <w:szCs w:val="24"/>
          </w:rPr>
          <w:t>)</w:t>
        </w:r>
      </w:ins>
      <w:r w:rsidRPr="00FE2422">
        <w:rPr>
          <w:sz w:val="24"/>
          <w:szCs w:val="24"/>
        </w:rPr>
        <w:t xml:space="preserve">, (E) </w:t>
      </w:r>
      <w:del w:id="71" w:author="Kelly Sutherland" w:date="2023-04-11T13:46:00Z">
        <w:r w:rsidRPr="00FE2422" w:rsidDel="001632AD">
          <w:rPr>
            <w:i/>
            <w:sz w:val="24"/>
            <w:szCs w:val="24"/>
          </w:rPr>
          <w:delText>Cyclosalpa affinis</w:delText>
        </w:r>
        <w:r w:rsidRPr="00FE2422" w:rsidDel="001632AD">
          <w:rPr>
            <w:sz w:val="24"/>
            <w:szCs w:val="24"/>
          </w:rPr>
          <w:delText xml:space="preserve"> </w:delText>
        </w:r>
      </w:del>
      <w:r w:rsidRPr="00FE2422">
        <w:rPr>
          <w:sz w:val="24"/>
          <w:szCs w:val="24"/>
        </w:rPr>
        <w:t>whorl buds</w:t>
      </w:r>
      <w:ins w:id="72" w:author="Kelly Sutherland" w:date="2023-04-11T13:46:00Z">
        <w:r w:rsidR="001632AD">
          <w:rPr>
            <w:sz w:val="24"/>
            <w:szCs w:val="24"/>
          </w:rPr>
          <w:t xml:space="preserve"> (</w:t>
        </w:r>
        <w:proofErr w:type="spellStart"/>
        <w:r w:rsidR="001632AD" w:rsidRPr="00FE2422">
          <w:rPr>
            <w:i/>
            <w:sz w:val="24"/>
            <w:szCs w:val="24"/>
          </w:rPr>
          <w:t>Cyclosalpa</w:t>
        </w:r>
        <w:proofErr w:type="spellEnd"/>
        <w:r w:rsidR="001632AD" w:rsidRPr="00FE2422">
          <w:rPr>
            <w:i/>
            <w:sz w:val="24"/>
            <w:szCs w:val="24"/>
          </w:rPr>
          <w:t xml:space="preserve"> </w:t>
        </w:r>
        <w:proofErr w:type="spellStart"/>
        <w:r w:rsidR="001632AD" w:rsidRPr="00FE2422">
          <w:rPr>
            <w:i/>
            <w:sz w:val="24"/>
            <w:szCs w:val="24"/>
          </w:rPr>
          <w:t>affinis</w:t>
        </w:r>
        <w:proofErr w:type="spellEnd"/>
        <w:r w:rsidR="001632AD">
          <w:rPr>
            <w:sz w:val="24"/>
            <w:szCs w:val="24"/>
          </w:rPr>
          <w:t>)</w:t>
        </w:r>
      </w:ins>
      <w:r w:rsidRPr="00FE2422">
        <w:rPr>
          <w:sz w:val="24"/>
          <w:szCs w:val="24"/>
        </w:rPr>
        <w:t xml:space="preserve">, (F) </w:t>
      </w:r>
      <w:del w:id="73" w:author="Kelly Sutherland" w:date="2023-04-11T13:46:00Z">
        <w:r w:rsidRPr="00FE2422" w:rsidDel="001632AD">
          <w:rPr>
            <w:i/>
            <w:sz w:val="24"/>
            <w:szCs w:val="24"/>
          </w:rPr>
          <w:delText>Cyclosalpa polae</w:delText>
        </w:r>
        <w:r w:rsidRPr="00FE2422" w:rsidDel="001632AD">
          <w:rPr>
            <w:sz w:val="24"/>
            <w:szCs w:val="24"/>
          </w:rPr>
          <w:delText xml:space="preserve"> </w:delText>
        </w:r>
      </w:del>
      <w:r w:rsidRPr="00FE2422">
        <w:rPr>
          <w:sz w:val="24"/>
          <w:szCs w:val="24"/>
        </w:rPr>
        <w:t>cluster buds</w:t>
      </w:r>
      <w:ins w:id="74" w:author="Kelly Sutherland" w:date="2023-04-11T13:46:00Z">
        <w:r w:rsidR="001632AD">
          <w:rPr>
            <w:sz w:val="24"/>
            <w:szCs w:val="24"/>
          </w:rPr>
          <w:t xml:space="preserve"> (</w:t>
        </w:r>
        <w:proofErr w:type="spellStart"/>
        <w:r w:rsidR="001632AD" w:rsidRPr="00FE2422">
          <w:rPr>
            <w:i/>
            <w:sz w:val="24"/>
            <w:szCs w:val="24"/>
          </w:rPr>
          <w:t>Cyclosalpa</w:t>
        </w:r>
        <w:proofErr w:type="spellEnd"/>
        <w:r w:rsidR="001632AD" w:rsidRPr="00FE2422">
          <w:rPr>
            <w:i/>
            <w:sz w:val="24"/>
            <w:szCs w:val="24"/>
          </w:rPr>
          <w:t xml:space="preserve"> </w:t>
        </w:r>
        <w:proofErr w:type="spellStart"/>
        <w:r w:rsidR="001632AD" w:rsidRPr="00FE2422">
          <w:rPr>
            <w:i/>
            <w:sz w:val="24"/>
            <w:szCs w:val="24"/>
          </w:rPr>
          <w:t>polae</w:t>
        </w:r>
        <w:proofErr w:type="spellEnd"/>
        <w:r w:rsidR="001632AD">
          <w:rPr>
            <w:sz w:val="24"/>
            <w:szCs w:val="24"/>
          </w:rPr>
          <w:t>)</w:t>
        </w:r>
      </w:ins>
      <w:r w:rsidRPr="00FE2422">
        <w:rPr>
          <w:sz w:val="24"/>
          <w:szCs w:val="24"/>
        </w:rPr>
        <w:t xml:space="preserve">, (G) </w:t>
      </w:r>
      <w:del w:id="75" w:author="Kelly Sutherland" w:date="2023-04-11T13:46:00Z">
        <w:r w:rsidRPr="00FE2422" w:rsidDel="001632AD">
          <w:rPr>
            <w:i/>
            <w:sz w:val="24"/>
            <w:szCs w:val="24"/>
          </w:rPr>
          <w:delText>Helicosalpa virgula</w:delText>
        </w:r>
        <w:r w:rsidRPr="00FE2422" w:rsidDel="001632AD">
          <w:rPr>
            <w:sz w:val="24"/>
            <w:szCs w:val="24"/>
          </w:rPr>
          <w:delText xml:space="preserve"> </w:delText>
        </w:r>
      </w:del>
      <w:r w:rsidRPr="00FE2422">
        <w:rPr>
          <w:sz w:val="24"/>
          <w:szCs w:val="24"/>
        </w:rPr>
        <w:t>helical chain buds (</w:t>
      </w:r>
      <w:proofErr w:type="spellStart"/>
      <w:ins w:id="76" w:author="Kelly Sutherland" w:date="2023-04-11T13:46:00Z">
        <w:r w:rsidR="001632AD" w:rsidRPr="00FE2422">
          <w:rPr>
            <w:i/>
            <w:sz w:val="24"/>
            <w:szCs w:val="24"/>
          </w:rPr>
          <w:t>Helicosalpa</w:t>
        </w:r>
        <w:proofErr w:type="spellEnd"/>
        <w:r w:rsidR="001632AD" w:rsidRPr="00FE2422">
          <w:rPr>
            <w:i/>
            <w:sz w:val="24"/>
            <w:szCs w:val="24"/>
          </w:rPr>
          <w:t xml:space="preserve"> </w:t>
        </w:r>
        <w:proofErr w:type="spellStart"/>
        <w:r w:rsidR="001632AD" w:rsidRPr="00FE2422">
          <w:rPr>
            <w:i/>
            <w:sz w:val="24"/>
            <w:szCs w:val="24"/>
          </w:rPr>
          <w:t>virgula</w:t>
        </w:r>
        <w:proofErr w:type="spellEnd"/>
        <w:r w:rsidR="001632AD">
          <w:rPr>
            <w:sz w:val="24"/>
            <w:szCs w:val="24"/>
          </w:rPr>
          <w:t xml:space="preserve">, </w:t>
        </w:r>
      </w:ins>
      <w:r w:rsidRPr="00FE2422">
        <w:rPr>
          <w:sz w:val="24"/>
          <w:szCs w:val="24"/>
        </w:rPr>
        <w:t>photograph by David Wrobel).</w:t>
      </w:r>
    </w:p>
    <w:p w14:paraId="7E5C649C" w14:textId="77777777" w:rsidR="00084B90" w:rsidRDefault="00084B90" w:rsidP="00084B90">
      <w:pPr>
        <w:spacing w:line="480" w:lineRule="auto"/>
        <w:rPr>
          <w:sz w:val="24"/>
          <w:szCs w:val="24"/>
        </w:rPr>
      </w:pPr>
    </w:p>
    <w:p w14:paraId="385402A5" w14:textId="3E816489" w:rsidR="004413FA" w:rsidRDefault="00084B90" w:rsidP="00FE2422">
      <w:pPr>
        <w:spacing w:line="480" w:lineRule="auto"/>
        <w:rPr>
          <w:sz w:val="24"/>
          <w:szCs w:val="24"/>
        </w:rPr>
      </w:pPr>
      <w:r w:rsidRPr="00FE2422">
        <w:rPr>
          <w:sz w:val="24"/>
          <w:szCs w:val="24"/>
        </w:rPr>
        <w:t>Figure 4. (A) Definition of the homologous universal axes and planes of observation relative to the orientation of the colony in the early transversal chain stage. (B) Diagrams representing the cross-sectional views of a transversal chain from each of these three planes of observation. (C) Photographs of a transversal chain of early-</w:t>
      </w:r>
      <w:r w:rsidRPr="00FE2422">
        <w:rPr>
          <w:sz w:val="24"/>
          <w:szCs w:val="24"/>
        </w:rPr>
        <w:lastRenderedPageBreak/>
        <w:t xml:space="preserve">developing </w:t>
      </w:r>
      <w:r w:rsidRPr="00FE2422">
        <w:rPr>
          <w:i/>
          <w:sz w:val="24"/>
          <w:szCs w:val="24"/>
        </w:rPr>
        <w:t>Pegea</w:t>
      </w:r>
      <w:r w:rsidRPr="00FE2422">
        <w:rPr>
          <w:sz w:val="24"/>
          <w:szCs w:val="24"/>
        </w:rPr>
        <w:t xml:space="preserve"> sp. blastozooids taken from each of the abovementioned orientations.</w:t>
      </w:r>
    </w:p>
    <w:p w14:paraId="04FAA953" w14:textId="77777777" w:rsidR="00084B90" w:rsidRDefault="00084B90" w:rsidP="00FE2422">
      <w:pPr>
        <w:spacing w:line="480" w:lineRule="auto"/>
        <w:rPr>
          <w:sz w:val="24"/>
          <w:szCs w:val="24"/>
        </w:rPr>
      </w:pPr>
    </w:p>
    <w:p w14:paraId="527D8A48" w14:textId="0F7AA862" w:rsidR="004413FA" w:rsidRDefault="00084B90" w:rsidP="00FE2422">
      <w:pPr>
        <w:spacing w:line="480" w:lineRule="auto"/>
        <w:rPr>
          <w:sz w:val="24"/>
          <w:szCs w:val="24"/>
        </w:rPr>
      </w:pPr>
      <w:r w:rsidRPr="00FE2422">
        <w:rPr>
          <w:sz w:val="24"/>
          <w:szCs w:val="24"/>
        </w:rPr>
        <w:t xml:space="preserve">Figure 5. Sketches of individual zooids and adult colonies representative of every architecture as viewed from each </w:t>
      </w:r>
      <w:del w:id="77" w:author="Kelly Sutherland" w:date="2023-04-11T13:52:00Z">
        <w:r w:rsidRPr="00FE2422" w:rsidDel="001632AD">
          <w:rPr>
            <w:sz w:val="24"/>
            <w:szCs w:val="24"/>
          </w:rPr>
          <w:delText>one of these planes</w:delText>
        </w:r>
      </w:del>
      <w:ins w:id="78" w:author="Kelly Sutherland" w:date="2023-04-11T13:52:00Z">
        <w:r w:rsidR="001632AD">
          <w:rPr>
            <w:sz w:val="24"/>
            <w:szCs w:val="24"/>
          </w:rPr>
          <w:t>plane</w:t>
        </w:r>
      </w:ins>
      <w:r w:rsidRPr="00FE2422">
        <w:rPr>
          <w:sz w:val="24"/>
          <w:szCs w:val="24"/>
        </w:rPr>
        <w:t xml:space="preserve"> of observation.</w:t>
      </w:r>
    </w:p>
    <w:p w14:paraId="214DFD8E" w14:textId="77777777" w:rsidR="00084B90" w:rsidRDefault="00084B90" w:rsidP="00FE2422">
      <w:pPr>
        <w:spacing w:line="480" w:lineRule="auto"/>
        <w:rPr>
          <w:sz w:val="24"/>
          <w:szCs w:val="24"/>
        </w:rPr>
      </w:pPr>
    </w:p>
    <w:p w14:paraId="7A7D7278" w14:textId="16D81C55" w:rsidR="004413FA" w:rsidRDefault="004413FA" w:rsidP="00FE2422">
      <w:pPr>
        <w:spacing w:line="480" w:lineRule="auto"/>
        <w:rPr>
          <w:sz w:val="24"/>
          <w:szCs w:val="24"/>
        </w:rPr>
      </w:pPr>
      <w:r w:rsidRPr="00FE2422">
        <w:rPr>
          <w:sz w:val="24"/>
          <w:szCs w:val="24"/>
        </w:rPr>
        <w:t>Figure 6. Developmental transition pathways and mechanisms leading to the different adult blastozooid colony architectures. The transversal architecture is found in the earliest developmental stage of every species as well as in the adult stage of some species.</w:t>
      </w:r>
    </w:p>
    <w:p w14:paraId="7BC3B18E" w14:textId="61E4114E" w:rsidR="00E465C2" w:rsidRDefault="00E465C2" w:rsidP="00FE2422">
      <w:pPr>
        <w:spacing w:line="480" w:lineRule="auto"/>
        <w:rPr>
          <w:sz w:val="24"/>
          <w:szCs w:val="24"/>
        </w:rPr>
      </w:pPr>
    </w:p>
    <w:p w14:paraId="0578CFFB" w14:textId="5B55B92C" w:rsidR="00E465C2" w:rsidRPr="00E465C2" w:rsidRDefault="00E465C2" w:rsidP="00FE2422">
      <w:pPr>
        <w:spacing w:line="480" w:lineRule="auto"/>
        <w:rPr>
          <w:b/>
          <w:bCs/>
          <w:sz w:val="24"/>
          <w:szCs w:val="24"/>
        </w:rPr>
      </w:pPr>
      <w:r w:rsidRPr="00E465C2">
        <w:rPr>
          <w:b/>
          <w:bCs/>
          <w:sz w:val="24"/>
          <w:szCs w:val="24"/>
        </w:rPr>
        <w:t>Ethical Care Considerations</w:t>
      </w:r>
    </w:p>
    <w:p w14:paraId="02ADBF1B" w14:textId="29A07D41" w:rsidR="00E465C2" w:rsidRDefault="00E465C2" w:rsidP="00FE2422">
      <w:pPr>
        <w:spacing w:line="480" w:lineRule="auto"/>
        <w:rPr>
          <w:sz w:val="24"/>
          <w:szCs w:val="24"/>
        </w:rPr>
      </w:pPr>
      <w:r w:rsidRPr="00E465C2">
        <w:rPr>
          <w:sz w:val="24"/>
          <w:szCs w:val="24"/>
        </w:rPr>
        <w:t>Our specimen collection and protocol were compliant with all local regulations. Since no vertebrates or cephalopods were involved, we did not need oversight from an animal care board.</w:t>
      </w:r>
    </w:p>
    <w:p w14:paraId="0CF1E1CF" w14:textId="219D437C" w:rsidR="00E465C2" w:rsidRDefault="00E465C2" w:rsidP="00FE2422">
      <w:pPr>
        <w:spacing w:line="480" w:lineRule="auto"/>
        <w:rPr>
          <w:sz w:val="24"/>
          <w:szCs w:val="24"/>
        </w:rPr>
      </w:pPr>
    </w:p>
    <w:p w14:paraId="05E98651" w14:textId="2ACD1929" w:rsidR="00E465C2" w:rsidRPr="00E465C2" w:rsidRDefault="00E465C2" w:rsidP="00FE2422">
      <w:pPr>
        <w:spacing w:line="480" w:lineRule="auto"/>
        <w:rPr>
          <w:b/>
          <w:bCs/>
          <w:sz w:val="24"/>
          <w:szCs w:val="24"/>
        </w:rPr>
      </w:pPr>
      <w:r w:rsidRPr="00E465C2">
        <w:rPr>
          <w:b/>
          <w:bCs/>
          <w:sz w:val="24"/>
          <w:szCs w:val="24"/>
        </w:rPr>
        <w:t>Data Accessibility</w:t>
      </w:r>
    </w:p>
    <w:p w14:paraId="79AC36A3" w14:textId="35D96E58" w:rsidR="00E465C2" w:rsidRPr="004413FA" w:rsidRDefault="00E465C2" w:rsidP="00FE2422">
      <w:pPr>
        <w:spacing w:line="480" w:lineRule="auto"/>
        <w:rPr>
          <w:sz w:val="24"/>
          <w:szCs w:val="24"/>
        </w:rPr>
      </w:pPr>
      <w:r>
        <w:rPr>
          <w:sz w:val="24"/>
          <w:szCs w:val="24"/>
        </w:rPr>
        <w:t>All photographs will be made available in a Dryad repository.</w:t>
      </w:r>
    </w:p>
    <w:sectPr w:rsidR="00E465C2" w:rsidRPr="004413FA" w:rsidSect="00936379">
      <w:footerReference w:type="default" r:id="rId11"/>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ly Sutherland" w:date="2023-04-11T11:29:00Z" w:initials="KS">
    <w:p w14:paraId="23DEDF36" w14:textId="0AB128D3" w:rsidR="00CC1889" w:rsidRDefault="00CC1889">
      <w:pPr>
        <w:pStyle w:val="CommentText"/>
      </w:pPr>
      <w:r>
        <w:rPr>
          <w:rStyle w:val="CommentReference"/>
        </w:rPr>
        <w:annotationRef/>
      </w:r>
      <w:r>
        <w:t xml:space="preserve">We should include a sentence about the methodological approach—used </w:t>
      </w:r>
      <w:proofErr w:type="spellStart"/>
      <w:r>
        <w:t>bluewater</w:t>
      </w:r>
      <w:proofErr w:type="spellEnd"/>
      <w:r>
        <w:t xml:space="preserve"> diving techniques to photograph a diversity of specimens in situ or in the lab just after collection.</w:t>
      </w:r>
    </w:p>
  </w:comment>
  <w:comment w:id="2" w:author="Kelly Sutherland" w:date="2023-04-11T11:32:00Z" w:initials="KS">
    <w:p w14:paraId="0BEFC4B1" w14:textId="6A81F3B3" w:rsidR="00CC1889" w:rsidRDefault="00CC1889">
      <w:pPr>
        <w:pStyle w:val="CommentText"/>
      </w:pPr>
      <w:r>
        <w:rPr>
          <w:rStyle w:val="CommentReference"/>
        </w:rPr>
        <w:annotationRef/>
      </w:r>
      <w:r>
        <w:t>I think omit this comparison since pyrosomes have multiple zooids and just stick with the solitary medusa comparison.</w:t>
      </w:r>
    </w:p>
  </w:comment>
  <w:comment w:id="3" w:author="Kelly Sutherland" w:date="2023-04-11T11:32:00Z" w:initials="KS">
    <w:p w14:paraId="10BC8278" w14:textId="2AE5F087" w:rsidR="00CC1889" w:rsidRDefault="00CC1889">
      <w:pPr>
        <w:pStyle w:val="CommentText"/>
      </w:pPr>
      <w:r>
        <w:rPr>
          <w:rStyle w:val="CommentReference"/>
        </w:rPr>
        <w:annotationRef/>
      </w:r>
    </w:p>
  </w:comment>
  <w:comment w:id="4" w:author="Kelly Sutherland" w:date="2023-04-11T11:34:00Z" w:initials="KS">
    <w:p w14:paraId="4D6C3423" w14:textId="3449E945" w:rsidR="00CC1889" w:rsidRDefault="00CC1889">
      <w:pPr>
        <w:pStyle w:val="CommentText"/>
      </w:pPr>
      <w:r>
        <w:rPr>
          <w:rStyle w:val="CommentReference"/>
        </w:rPr>
        <w:annotationRef/>
      </w:r>
      <w:r>
        <w:t>This section formally defining ontology and how it relates to this study is really nicely done!</w:t>
      </w:r>
    </w:p>
  </w:comment>
  <w:comment w:id="5" w:author="Kelly Sutherland" w:date="2023-04-11T11:36:00Z" w:initials="KS">
    <w:p w14:paraId="0595A534" w14:textId="3F62E811" w:rsidR="00CC1889" w:rsidRDefault="00CC1889">
      <w:pPr>
        <w:pStyle w:val="CommentText"/>
      </w:pPr>
      <w:r>
        <w:rPr>
          <w:rStyle w:val="CommentReference"/>
        </w:rPr>
        <w:annotationRef/>
      </w:r>
      <w:r>
        <w:t>Wording felt awkward to I edited accordingly</w:t>
      </w:r>
    </w:p>
  </w:comment>
  <w:comment w:id="9" w:author="Kelly Sutherland" w:date="2023-04-11T13:35:00Z" w:initials="KS">
    <w:p w14:paraId="5E607368" w14:textId="66D4A921" w:rsidR="00673E64" w:rsidRDefault="00673E64">
      <w:pPr>
        <w:pStyle w:val="CommentText"/>
      </w:pPr>
      <w:r>
        <w:rPr>
          <w:rStyle w:val="CommentReference"/>
        </w:rPr>
        <w:annotationRef/>
      </w:r>
      <w:r>
        <w:t>Would be good to include camera model</w:t>
      </w:r>
    </w:p>
  </w:comment>
  <w:comment w:id="10" w:author="Kelly Sutherland" w:date="2023-04-11T13:34:00Z" w:initials="KS">
    <w:p w14:paraId="148E06C8" w14:textId="67DD3E76" w:rsidR="00E01EA0" w:rsidRDefault="00E01EA0">
      <w:pPr>
        <w:pStyle w:val="CommentText"/>
      </w:pPr>
      <w:r>
        <w:rPr>
          <w:rStyle w:val="CommentReference"/>
        </w:rPr>
        <w:annotationRef/>
      </w:r>
      <w:r>
        <w:t>Double-checking—was it the 35 mm lens you were using or one of the macro lenses?</w:t>
      </w:r>
    </w:p>
  </w:comment>
  <w:comment w:id="11" w:author="Kelly Sutherland" w:date="2023-04-11T13:59:00Z" w:initials="KS">
    <w:p w14:paraId="05C11828" w14:textId="57B7BE35" w:rsidR="008D3504" w:rsidRDefault="008D3504">
      <w:pPr>
        <w:pStyle w:val="CommentText"/>
      </w:pPr>
      <w:r>
        <w:rPr>
          <w:rStyle w:val="CommentReference"/>
        </w:rPr>
        <w:annotationRef/>
      </w:r>
      <w:r>
        <w:t>Very nicely put!</w:t>
      </w:r>
    </w:p>
  </w:comment>
  <w:comment w:id="13" w:author="Kelly Sutherland" w:date="2023-04-11T14:03:00Z" w:initials="KS">
    <w:p w14:paraId="48509AA4" w14:textId="03C6138C" w:rsidR="00E46AF7" w:rsidRDefault="00E46AF7">
      <w:pPr>
        <w:pStyle w:val="CommentText"/>
      </w:pPr>
      <w:r>
        <w:rPr>
          <w:rStyle w:val="CommentReference"/>
        </w:rPr>
        <w:annotationRef/>
      </w:r>
      <w:r>
        <w:t>What do you mean by “normal” here? I think you mean “typical” but it’s confusing because “normal” can also mean perpendicular.  I wonder if you could streamline these descriptions more generally by dropping the part about the “normal plane of observation” since this is apparent in the figure.  It’s important to be precise and yet I find myself getting hung up in these descriptions.  What do you think?</w:t>
      </w:r>
    </w:p>
  </w:comment>
  <w:comment w:id="14" w:author="Kelly Sutherland" w:date="2023-04-11T14:09:00Z" w:initials="KS">
    <w:p w14:paraId="646AEF73" w14:textId="7E8F63FA" w:rsidR="00E46AF7" w:rsidRDefault="00E46AF7">
      <w:pPr>
        <w:pStyle w:val="CommentText"/>
      </w:pPr>
      <w:r>
        <w:rPr>
          <w:rStyle w:val="CommentReference"/>
        </w:rPr>
        <w:annotationRef/>
      </w:r>
      <w:r>
        <w:t xml:space="preserve">Streamlined (though </w:t>
      </w:r>
      <w:r w:rsidR="00B43D1B">
        <w:t>the tradeoff is</w:t>
      </w:r>
      <w:r>
        <w:t xml:space="preserve"> removing some of the precision of the language)</w:t>
      </w:r>
    </w:p>
  </w:comment>
  <w:comment w:id="16" w:author="Kelly Sutherland" w:date="2023-04-11T14:15:00Z" w:initials="KS">
    <w:p w14:paraId="13489F97" w14:textId="1C271C66" w:rsidR="00B43D1B" w:rsidRDefault="00B43D1B">
      <w:pPr>
        <w:pStyle w:val="CommentText"/>
      </w:pPr>
      <w:r>
        <w:rPr>
          <w:rStyle w:val="CommentReference"/>
        </w:rPr>
        <w:annotationRef/>
      </w:r>
      <w:r>
        <w:t>It occurs to me that we don’t define what a peduncle is anywhere in the text.  I don’t think there’s an obvious spot to define it.  We could perhaps point out the peduncles in Fig 1 but it would be a distraction.  I added a reference to Fig. 1 here—maybe that is sufficient.</w:t>
      </w:r>
    </w:p>
  </w:comment>
  <w:comment w:id="19" w:author="Kelly Sutherland" w:date="2023-04-11T14:22:00Z" w:initials="KS">
    <w:p w14:paraId="1193A6C3" w14:textId="434260B9" w:rsidR="00B41C85" w:rsidRDefault="00B41C85">
      <w:pPr>
        <w:pStyle w:val="CommentText"/>
      </w:pPr>
      <w:r>
        <w:rPr>
          <w:rStyle w:val="CommentReference"/>
        </w:rPr>
        <w:annotationRef/>
      </w:r>
      <w:r>
        <w:t>Do you mean whorls-?</w:t>
      </w:r>
    </w:p>
  </w:comment>
  <w:comment w:id="22" w:author="Kelly Sutherland" w:date="2023-04-11T14:39:00Z" w:initials="KS">
    <w:p w14:paraId="12541EEF" w14:textId="05C55183" w:rsidR="006A3EC5" w:rsidRDefault="006A3EC5">
      <w:pPr>
        <w:pStyle w:val="CommentText"/>
      </w:pPr>
      <w:r>
        <w:rPr>
          <w:rStyle w:val="CommentReference"/>
        </w:rPr>
        <w:annotationRef/>
      </w:r>
      <w:r>
        <w:t>This part of the sentence is confusing to me but I can’t pinpoint how to edi</w:t>
      </w:r>
      <w:r>
        <w:t>t.</w:t>
      </w:r>
    </w:p>
  </w:comment>
  <w:comment w:id="26" w:author="Kelly Sutherland" w:date="2023-04-11T14:47:00Z" w:initials="KS">
    <w:p w14:paraId="3D49C78B" w14:textId="5F917875" w:rsidR="00E3776E" w:rsidRDefault="00E3776E">
      <w:pPr>
        <w:pStyle w:val="CommentText"/>
      </w:pPr>
      <w:r>
        <w:rPr>
          <w:rStyle w:val="CommentReference"/>
        </w:rPr>
        <w:annotationRef/>
      </w:r>
      <w:r>
        <w:t xml:space="preserve">Is there a separate funding acknowledgement section?  In any case, we should acknowledge the </w:t>
      </w:r>
      <w:r w:rsidRPr="00E3776E">
        <w:t>Gordon and Betty Moore Foundation (8835)</w:t>
      </w:r>
      <w:r>
        <w:t xml:space="preserve"> and the Office of Naval Research (</w:t>
      </w:r>
      <w:r w:rsidRPr="00E3776E">
        <w:t>N00014-23-1-2171</w:t>
      </w:r>
      <w:r>
        <w:t>).</w:t>
      </w:r>
    </w:p>
  </w:comment>
  <w:comment w:id="41" w:author="Kelly Sutherland" w:date="2023-04-11T13:50:00Z" w:initials="KS">
    <w:p w14:paraId="2E571BEF" w14:textId="5CDC5CD8" w:rsidR="001632AD" w:rsidRDefault="001632AD">
      <w:pPr>
        <w:pStyle w:val="CommentText"/>
      </w:pPr>
      <w:r>
        <w:rPr>
          <w:rStyle w:val="CommentReference"/>
        </w:rPr>
        <w:annotationRef/>
      </w:r>
      <w:r>
        <w:t>There are enough of these images that it seemed worth including the Method here.</w:t>
      </w:r>
    </w:p>
  </w:comment>
  <w:comment w:id="42" w:author="Kelly Sutherland" w:date="2023-04-11T13:44:00Z" w:initials="KS">
    <w:p w14:paraId="4246B577" w14:textId="2B068E3F" w:rsidR="00673E64" w:rsidRDefault="00673E64">
      <w:pPr>
        <w:pStyle w:val="CommentText"/>
      </w:pPr>
      <w:r>
        <w:rPr>
          <w:rStyle w:val="CommentReference"/>
        </w:rPr>
        <w:annotationRef/>
      </w:r>
      <w:r>
        <w:t>Since the actual species shown is secondary to the chain architecture, I re-arranged.  Same thing for Fig.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DEDF36" w15:done="0"/>
  <w15:commentEx w15:paraId="0BEFC4B1" w15:done="0"/>
  <w15:commentEx w15:paraId="10BC8278" w15:paraIdParent="0BEFC4B1" w15:done="0"/>
  <w15:commentEx w15:paraId="4D6C3423" w15:done="0"/>
  <w15:commentEx w15:paraId="0595A534" w15:done="0"/>
  <w15:commentEx w15:paraId="5E607368" w15:done="0"/>
  <w15:commentEx w15:paraId="148E06C8" w15:done="0"/>
  <w15:commentEx w15:paraId="05C11828" w15:done="0"/>
  <w15:commentEx w15:paraId="48509AA4" w15:done="0"/>
  <w15:commentEx w15:paraId="646AEF73" w15:done="0"/>
  <w15:commentEx w15:paraId="13489F97" w15:done="0"/>
  <w15:commentEx w15:paraId="1193A6C3" w15:done="0"/>
  <w15:commentEx w15:paraId="12541EEF" w15:done="0"/>
  <w15:commentEx w15:paraId="3D49C78B" w15:done="0"/>
  <w15:commentEx w15:paraId="2E571BEF" w15:done="0"/>
  <w15:commentEx w15:paraId="4246B5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DEDF36" w16cid:durableId="27DFC31F"/>
  <w16cid:commentId w16cid:paraId="0BEFC4B1" w16cid:durableId="27DFC3C9"/>
  <w16cid:commentId w16cid:paraId="10BC8278" w16cid:durableId="27DFC3EA"/>
  <w16cid:commentId w16cid:paraId="4D6C3423" w16cid:durableId="27DFC44B"/>
  <w16cid:commentId w16cid:paraId="0595A534" w16cid:durableId="27DFC4C4"/>
  <w16cid:commentId w16cid:paraId="5E607368" w16cid:durableId="27DFE0AD"/>
  <w16cid:commentId w16cid:paraId="148E06C8" w16cid:durableId="27DFE05F"/>
  <w16cid:commentId w16cid:paraId="05C11828" w16cid:durableId="27DFE656"/>
  <w16cid:commentId w16cid:paraId="48509AA4" w16cid:durableId="27DFE745"/>
  <w16cid:commentId w16cid:paraId="646AEF73" w16cid:durableId="27DFE899"/>
  <w16cid:commentId w16cid:paraId="13489F97" w16cid:durableId="27DFEA0C"/>
  <w16cid:commentId w16cid:paraId="1193A6C3" w16cid:durableId="27DFEB97"/>
  <w16cid:commentId w16cid:paraId="12541EEF" w16cid:durableId="27DFEFAE"/>
  <w16cid:commentId w16cid:paraId="3D49C78B" w16cid:durableId="27DFF180"/>
  <w16cid:commentId w16cid:paraId="2E571BEF" w16cid:durableId="27DFE41E"/>
  <w16cid:commentId w16cid:paraId="4246B577" w16cid:durableId="27DFE2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BC12C" w14:textId="77777777" w:rsidR="00CD1606" w:rsidRDefault="00CD1606">
      <w:pPr>
        <w:spacing w:line="240" w:lineRule="auto"/>
      </w:pPr>
      <w:r>
        <w:separator/>
      </w:r>
    </w:p>
  </w:endnote>
  <w:endnote w:type="continuationSeparator" w:id="0">
    <w:p w14:paraId="6A5369BB" w14:textId="77777777" w:rsidR="00CD1606" w:rsidRDefault="00CD1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Mangal"/>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5DE7A" w14:textId="77777777" w:rsidR="003E4853" w:rsidRDefault="00425DD7">
    <w:pPr>
      <w:jc w:val="right"/>
    </w:pPr>
    <w:r>
      <w:fldChar w:fldCharType="begin"/>
    </w:r>
    <w:r>
      <w:instrText>PAGE</w:instrText>
    </w:r>
    <w:r>
      <w:fldChar w:fldCharType="separate"/>
    </w:r>
    <w:r w:rsidR="00FE242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D9F7" w14:textId="77777777" w:rsidR="00CD1606" w:rsidRDefault="00CD1606">
      <w:pPr>
        <w:spacing w:line="240" w:lineRule="auto"/>
      </w:pPr>
      <w:r>
        <w:separator/>
      </w:r>
    </w:p>
  </w:footnote>
  <w:footnote w:type="continuationSeparator" w:id="0">
    <w:p w14:paraId="34225021" w14:textId="77777777" w:rsidR="00CD1606" w:rsidRDefault="00CD160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ly Sutherland">
    <w15:presenceInfo w15:providerId="AD" w15:userId="S-1-5-21-2613503727-1553357937-2150718590-87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853"/>
    <w:rsid w:val="00084B90"/>
    <w:rsid w:val="001632AD"/>
    <w:rsid w:val="002D08A7"/>
    <w:rsid w:val="002F7738"/>
    <w:rsid w:val="00303DAF"/>
    <w:rsid w:val="003E4853"/>
    <w:rsid w:val="00425DD7"/>
    <w:rsid w:val="004413FA"/>
    <w:rsid w:val="004D0641"/>
    <w:rsid w:val="00673E64"/>
    <w:rsid w:val="006A3EC5"/>
    <w:rsid w:val="008D3504"/>
    <w:rsid w:val="00936379"/>
    <w:rsid w:val="00AD6B84"/>
    <w:rsid w:val="00B41C85"/>
    <w:rsid w:val="00B43D1B"/>
    <w:rsid w:val="00C7783D"/>
    <w:rsid w:val="00CC1889"/>
    <w:rsid w:val="00CD1606"/>
    <w:rsid w:val="00D0157A"/>
    <w:rsid w:val="00E01EA0"/>
    <w:rsid w:val="00E3776E"/>
    <w:rsid w:val="00E465C2"/>
    <w:rsid w:val="00E46AF7"/>
    <w:rsid w:val="00FE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CF70"/>
  <w15:docId w15:val="{4D927996-A8B3-9E40-AE15-BDF8CD72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36379"/>
  </w:style>
  <w:style w:type="character" w:styleId="Hyperlink">
    <w:name w:val="Hyperlink"/>
    <w:basedOn w:val="DefaultParagraphFont"/>
    <w:uiPriority w:val="99"/>
    <w:unhideWhenUsed/>
    <w:rsid w:val="00C7783D"/>
    <w:rPr>
      <w:color w:val="0000FF" w:themeColor="hyperlink"/>
      <w:u w:val="single"/>
    </w:rPr>
  </w:style>
  <w:style w:type="character" w:styleId="UnresolvedMention">
    <w:name w:val="Unresolved Mention"/>
    <w:basedOn w:val="DefaultParagraphFont"/>
    <w:uiPriority w:val="99"/>
    <w:semiHidden/>
    <w:unhideWhenUsed/>
    <w:rsid w:val="00C778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C1889"/>
    <w:rPr>
      <w:b/>
      <w:bCs/>
    </w:rPr>
  </w:style>
  <w:style w:type="character" w:customStyle="1" w:styleId="CommentSubjectChar">
    <w:name w:val="Comment Subject Char"/>
    <w:basedOn w:val="CommentTextChar"/>
    <w:link w:val="CommentSubject"/>
    <w:uiPriority w:val="99"/>
    <w:semiHidden/>
    <w:rsid w:val="00CC1889"/>
    <w:rPr>
      <w:b/>
      <w:bCs/>
      <w:sz w:val="20"/>
      <w:szCs w:val="20"/>
    </w:rPr>
  </w:style>
  <w:style w:type="paragraph" w:styleId="BalloonText">
    <w:name w:val="Balloon Text"/>
    <w:basedOn w:val="Normal"/>
    <w:link w:val="BalloonTextChar"/>
    <w:uiPriority w:val="99"/>
    <w:semiHidden/>
    <w:unhideWhenUsed/>
    <w:rsid w:val="00CC18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45603">
      <w:bodyDiv w:val="1"/>
      <w:marLeft w:val="0"/>
      <w:marRight w:val="0"/>
      <w:marTop w:val="0"/>
      <w:marBottom w:val="0"/>
      <w:divBdr>
        <w:top w:val="none" w:sz="0" w:space="0" w:color="auto"/>
        <w:left w:val="none" w:sz="0" w:space="0" w:color="auto"/>
        <w:bottom w:val="none" w:sz="0" w:space="0" w:color="auto"/>
        <w:right w:val="none" w:sz="0" w:space="0" w:color="auto"/>
      </w:divBdr>
    </w:div>
    <w:div w:id="904755644">
      <w:bodyDiv w:val="1"/>
      <w:marLeft w:val="0"/>
      <w:marRight w:val="0"/>
      <w:marTop w:val="0"/>
      <w:marBottom w:val="0"/>
      <w:divBdr>
        <w:top w:val="none" w:sz="0" w:space="0" w:color="auto"/>
        <w:left w:val="none" w:sz="0" w:space="0" w:color="auto"/>
        <w:bottom w:val="none" w:sz="0" w:space="0" w:color="auto"/>
        <w:right w:val="none" w:sz="0" w:space="0" w:color="auto"/>
      </w:divBdr>
    </w:div>
    <w:div w:id="185291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amians@uoregon.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languages.oup.com/google-dictionary-en/"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22</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Sutherland</dc:creator>
  <cp:lastModifiedBy>Kelly Sutherland</cp:lastModifiedBy>
  <cp:revision>4</cp:revision>
  <dcterms:created xsi:type="dcterms:W3CDTF">2023-04-11T18:41:00Z</dcterms:created>
  <dcterms:modified xsi:type="dcterms:W3CDTF">2023-04-11T21:58:00Z</dcterms:modified>
</cp:coreProperties>
</file>