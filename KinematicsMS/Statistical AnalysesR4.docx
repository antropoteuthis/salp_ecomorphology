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2881B" w14:textId="39236580" w:rsidR="00617242" w:rsidRDefault="00C11B8B">
      <w:r>
        <w:rPr>
          <w:i/>
        </w:rPr>
        <w:t>Statistical Analyses</w:t>
      </w:r>
      <w:r>
        <w:t xml:space="preserve"> – All data wrangling and statistics were carried out in R 3.6.3 (R Core Team 2021</w:t>
      </w:r>
      <w:r w:rsidRPr="00B52BE4">
        <w:t>).</w:t>
      </w:r>
      <w:ins w:id="0" w:author="Alex Damian Serrano" w:date="2025-01-07T15:49:00Z" w16du:dateUtc="2025-01-07T14:49:00Z">
        <w:r>
          <w:t xml:space="preserve"> Before each quantitative statistical analysis, we </w:t>
        </w:r>
      </w:ins>
      <w:ins w:id="1" w:author="Alex Damian Serrano" w:date="2025-01-07T15:50:00Z" w16du:dateUtc="2025-01-07T14:50:00Z">
        <w:r>
          <w:t>compared</w:t>
        </w:r>
      </w:ins>
      <w:ins w:id="2" w:author="Alex Damian Serrano" w:date="2025-01-07T15:49:00Z" w16du:dateUtc="2025-01-07T14:49:00Z">
        <w:r>
          <w:t xml:space="preserve"> an array of linear mixed random</w:t>
        </w:r>
      </w:ins>
      <w:ins w:id="3" w:author="Alex Damian Serrano" w:date="2025-01-07T15:50:00Z" w16du:dateUtc="2025-01-07T14:50:00Z">
        <w:r>
          <w:t>-and-fixed effects models, where the main predictors were coded as fixed effects.</w:t>
        </w:r>
      </w:ins>
      <w:ins w:id="4" w:author="Alex Damian Serrano" w:date="2025-01-07T15:51:00Z" w16du:dateUtc="2025-01-07T14:51:00Z">
        <w:r>
          <w:t xml:space="preserve"> One of the models would have only the fixed effects, while another would also incorporate the random effects of the specimen </w:t>
        </w:r>
      </w:ins>
      <w:ins w:id="5" w:author="Alex Damian Serrano" w:date="2025-01-07T15:52:00Z" w16du:dateUtc="2025-01-07T14:52:00Z">
        <w:r>
          <w:t xml:space="preserve">and/or those of the species to control for </w:t>
        </w:r>
        <w:proofErr w:type="spellStart"/>
        <w:r>
          <w:t>pseudoreplication</w:t>
        </w:r>
        <w:proofErr w:type="spellEnd"/>
        <w:r>
          <w:t>.</w:t>
        </w:r>
      </w:ins>
      <w:ins w:id="6" w:author="Alex Damian Serrano" w:date="2025-01-07T16:12:00Z" w16du:dateUtc="2025-01-07T15:12:00Z">
        <w:r w:rsidR="007858A4">
          <w:t xml:space="preserve"> The random</w:t>
        </w:r>
      </w:ins>
      <w:ins w:id="7" w:author="Alex Damian Serrano" w:date="2025-01-07T16:14:00Z" w16du:dateUtc="2025-01-07T15:14:00Z">
        <w:r w:rsidR="007858A4">
          <w:t xml:space="preserve"> </w:t>
        </w:r>
      </w:ins>
      <w:ins w:id="8" w:author="Alex Damian Serrano" w:date="2025-01-07T16:12:00Z" w16du:dateUtc="2025-01-07T15:12:00Z">
        <w:r w:rsidR="007858A4">
          <w:t>effects</w:t>
        </w:r>
      </w:ins>
      <w:ins w:id="9" w:author="Alex Damian Serrano" w:date="2025-01-07T16:14:00Z" w16du:dateUtc="2025-01-07T15:14:00Z">
        <w:r w:rsidR="007858A4">
          <w:t xml:space="preserve"> term</w:t>
        </w:r>
      </w:ins>
      <w:ins w:id="10" w:author="Alex Damian Serrano" w:date="2025-01-07T16:12:00Z" w16du:dateUtc="2025-01-07T15:12:00Z">
        <w:r w:rsidR="007858A4">
          <w:t xml:space="preserve"> of the mixed model where both species and specimen terms were included had </w:t>
        </w:r>
      </w:ins>
      <w:ins w:id="11" w:author="Alex Damian Serrano" w:date="2025-01-07T16:13:00Z" w16du:dateUtc="2025-01-07T15:13:00Z">
        <w:r w:rsidR="007858A4">
          <w:t xml:space="preserve">specimen coded as a nested </w:t>
        </w:r>
      </w:ins>
      <w:ins w:id="12" w:author="Alex Damian Serrano" w:date="2025-01-07T16:12:00Z" w16du:dateUtc="2025-01-07T15:12:00Z">
        <w:r w:rsidR="007858A4">
          <w:t xml:space="preserve"> </w:t>
        </w:r>
      </w:ins>
      <w:ins w:id="13" w:author="Alex Damian Serrano" w:date="2025-01-07T16:13:00Z" w16du:dateUtc="2025-01-07T15:13:00Z">
        <w:r w:rsidR="007858A4">
          <w:t>term within species.</w:t>
        </w:r>
      </w:ins>
      <w:ins w:id="14" w:author="Alex Damian Serrano" w:date="2025-01-07T15:50:00Z" w16du:dateUtc="2025-01-07T14:50:00Z">
        <w:r>
          <w:t xml:space="preserve"> </w:t>
        </w:r>
      </w:ins>
      <w:ins w:id="15" w:author="Alex Damian Serrano" w:date="2025-01-07T15:52:00Z" w16du:dateUtc="2025-01-07T14:52:00Z">
        <w:r>
          <w:t xml:space="preserve">We then used Akaike’s Information Criterion (AIC) to </w:t>
        </w:r>
      </w:ins>
      <w:ins w:id="16" w:author="Alex Damian Serrano" w:date="2025-01-07T15:53:00Z" w16du:dateUtc="2025-01-07T14:53:00Z">
        <w:r>
          <w:t xml:space="preserve">identify the best fitting model. When two or more models had a delta within 2 units, they were considered to have a comparable goodness-of-fit. </w:t>
        </w:r>
      </w:ins>
      <w:ins w:id="17" w:author="Alex Damian Serrano" w:date="2025-01-07T15:54:00Z" w16du:dateUtc="2025-01-07T14:54:00Z">
        <w:r>
          <w:t>In such cases, the simplest model with least number of parameters was chosen.</w:t>
        </w:r>
      </w:ins>
      <w:ins w:id="18" w:author="Alex Damian Serrano" w:date="2025-01-07T15:53:00Z" w16du:dateUtc="2025-01-07T14:53:00Z">
        <w:r>
          <w:t xml:space="preserve"> </w:t>
        </w:r>
      </w:ins>
      <w:del w:id="19" w:author="Alex Damian Serrano" w:date="2025-01-07T15:50:00Z" w16du:dateUtc="2025-01-07T14:50:00Z">
        <w:r w:rsidRPr="00B52BE4" w:rsidDel="00C11B8B">
          <w:delText xml:space="preserve"> </w:delText>
        </w:r>
      </w:del>
      <w:r w:rsidRPr="00B52BE4">
        <w:t xml:space="preserve">To test for differences between architectures, we </w:t>
      </w:r>
      <w:r>
        <w:t>used</w:t>
      </w:r>
      <w:ins w:id="20" w:author="Alex Damian Serrano" w:date="2025-01-07T15:54:00Z" w16du:dateUtc="2025-01-07T14:54:00Z">
        <w:r>
          <w:t xml:space="preserve"> linear mixed models</w:t>
        </w:r>
      </w:ins>
      <w:del w:id="21" w:author="Alex Damian Serrano" w:date="2025-01-07T15:54:00Z" w16du:dateUtc="2025-01-07T14:54:00Z">
        <w:r w:rsidDel="00C11B8B">
          <w:delText xml:space="preserve"> </w:delText>
        </w:r>
      </w:del>
      <w:del w:id="22" w:author="Alex Damian Serrano" w:date="2025-01-07T15:49:00Z" w16du:dateUtc="2025-01-07T14:49:00Z">
        <w:r w:rsidDel="00C11B8B">
          <w:delText>ANOVAs</w:delText>
        </w:r>
      </w:del>
      <w:r>
        <w:t xml:space="preserve"> with</w:t>
      </w:r>
      <w:r w:rsidRPr="008B0D0A">
        <w:t xml:space="preserve"> Tukey’s post-hoc pairwise contrasts</w:t>
      </w:r>
      <w:ins w:id="23" w:author="Alex Damian Serrano" w:date="2025-01-07T15:54:00Z" w16du:dateUtc="2025-01-07T14:54:00Z">
        <w:r>
          <w:t xml:space="preserve"> calculated using estimated marginal means</w:t>
        </w:r>
      </w:ins>
      <w:r w:rsidRPr="008B0D0A">
        <w:t xml:space="preserve">, reporting the difference magnitude and the </w:t>
      </w:r>
      <w:del w:id="24" w:author="Alex Damian Serrano" w:date="2025-01-07T15:55:00Z" w16du:dateUtc="2025-01-07T14:55:00Z">
        <w:r w:rsidRPr="008B0D0A" w:rsidDel="00C11B8B">
          <w:delText xml:space="preserve">adjusted </w:delText>
        </w:r>
      </w:del>
      <w:r w:rsidRPr="008B0D0A">
        <w:t>p-value in supplementary tables S</w:t>
      </w:r>
      <w:r>
        <w:t>2A</w:t>
      </w:r>
      <w:r w:rsidRPr="008B0D0A">
        <w:t xml:space="preserve"> and S</w:t>
      </w:r>
      <w:r>
        <w:t>2B</w:t>
      </w:r>
      <w:r w:rsidRPr="00B52BE4">
        <w:t>.</w:t>
      </w:r>
      <w:ins w:id="25" w:author="Alex Damian Serrano" w:date="2025-01-07T15:57:00Z" w16du:dateUtc="2025-01-07T14:57:00Z">
        <w:r w:rsidR="004F31DA">
          <w:t xml:space="preserve"> We tested the significance of the effect of architecture by comparing the mixed model to a null model without the fixed effects of architecture using an ANOVA</w:t>
        </w:r>
      </w:ins>
      <w:ins w:id="26" w:author="Alex Damian Serrano" w:date="2025-01-07T15:58:00Z" w16du:dateUtc="2025-01-07T14:58:00Z">
        <w:r w:rsidR="004F31DA">
          <w:t>.</w:t>
        </w:r>
      </w:ins>
      <w:r w:rsidRPr="00B52BE4">
        <w:t xml:space="preserve"> To test the relationships between pairs of continuous variables</w:t>
      </w:r>
      <w:r>
        <w:t xml:space="preserve"> </w:t>
      </w:r>
      <w:r w:rsidRPr="00B266B1">
        <w:rPr>
          <w:color w:val="FF0000"/>
        </w:rPr>
        <w:t xml:space="preserve">across architectures (e.g. swimming speed vs. number of zooids), we used linear </w:t>
      </w:r>
      <w:ins w:id="27" w:author="Alex Damian Serrano" w:date="2025-01-07T15:55:00Z" w16du:dateUtc="2025-01-07T14:55:00Z">
        <w:r>
          <w:rPr>
            <w:color w:val="FF0000"/>
          </w:rPr>
          <w:t xml:space="preserve">mixed model </w:t>
        </w:r>
      </w:ins>
      <w:r w:rsidRPr="00B266B1">
        <w:rPr>
          <w:color w:val="FF0000"/>
        </w:rPr>
        <w:t xml:space="preserve">regressions. We </w:t>
      </w:r>
      <w:r w:rsidRPr="00B52BE4">
        <w:t>evaluated the significance of the slope parameter when compared against a flat slope</w:t>
      </w:r>
      <w:r w:rsidRPr="008B0D0A">
        <w:t xml:space="preserve"> (one-tailed t-test)</w:t>
      </w:r>
      <w:r>
        <w:t xml:space="preserve"> </w:t>
      </w:r>
      <w:r w:rsidRPr="00B266B1">
        <w:rPr>
          <w:color w:val="FF0000"/>
        </w:rPr>
        <w:t xml:space="preserve">to test whether changes in the independent variable (e.g. number of zooids) were associated with changes in the dependent variable (e.g. swimming speed). Owing to the patchiness of some species despite 80+ hours spent underwater (Table S1), we used replicate measurements (n) from each specimen (N) in swimming speed ANOVAs and regressions.  We used an exponential regression to test the relationship between speed and COT. Specimen means (N) were used for all COT comparisons and regressions. </w:t>
      </w:r>
      <w:r w:rsidRPr="00B266B1">
        <w:rPr>
          <w:rFonts w:eastAsia="Times New Roman"/>
          <w:color w:val="FF0000"/>
        </w:rPr>
        <w:t>Individual measurements (n) were used up to determine oxygen consumption rates.</w:t>
      </w:r>
      <w:r w:rsidRPr="00B266B1">
        <w:rPr>
          <w:color w:val="FF0000"/>
        </w:rPr>
        <w:t xml:space="preserve"> </w:t>
      </w:r>
      <w:r w:rsidRPr="00B52BE4">
        <w:t xml:space="preserve">To evaluate the relative contribution of zooid size, pulsation rate, zooid number, and architecture type on swimming speed, we fitted a </w:t>
      </w:r>
      <w:del w:id="28" w:author="Alex Damian Serrano" w:date="2025-01-07T15:55:00Z" w16du:dateUtc="2025-01-07T14:55:00Z">
        <w:r w:rsidRPr="00B52BE4" w:rsidDel="00C11B8B">
          <w:delText xml:space="preserve">generalized </w:delText>
        </w:r>
      </w:del>
      <w:r w:rsidRPr="00B52BE4">
        <w:t xml:space="preserve">linear </w:t>
      </w:r>
      <w:ins w:id="29" w:author="Alex Damian Serrano" w:date="2025-01-07T15:55:00Z" w16du:dateUtc="2025-01-07T14:55:00Z">
        <w:r>
          <w:t xml:space="preserve">mixed </w:t>
        </w:r>
      </w:ins>
      <w:r w:rsidRPr="00B52BE4">
        <w:t xml:space="preserve">model and evaluated the significance and proportion of variance explained by each factor using their </w:t>
      </w:r>
      <w:del w:id="30" w:author="Alex Damian Serrano" w:date="2025-01-07T15:55:00Z" w16du:dateUtc="2025-01-07T14:55:00Z">
        <w:r w:rsidRPr="00B52BE4" w:rsidDel="00C11B8B">
          <w:delText xml:space="preserve">partial </w:delText>
        </w:r>
      </w:del>
      <w:ins w:id="31" w:author="Alex Damian Serrano" w:date="2025-01-07T15:55:00Z" w16du:dateUtc="2025-01-07T14:55:00Z">
        <w:r>
          <w:t>marginal</w:t>
        </w:r>
        <w:r w:rsidRPr="00B52BE4">
          <w:t xml:space="preserve"> </w:t>
        </w:r>
      </w:ins>
      <w:r w:rsidRPr="00B52BE4">
        <w:t>R</w:t>
      </w:r>
      <w:r w:rsidRPr="00B52BE4">
        <w:rPr>
          <w:vertAlign w:val="superscript"/>
        </w:rPr>
        <w:t>2</w:t>
      </w:r>
      <w:r w:rsidRPr="00B52BE4">
        <w:t>.</w:t>
      </w:r>
    </w:p>
    <w:sectPr w:rsidR="0061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 Damian Serrano">
    <w15:presenceInfo w15:providerId="Windows Live" w15:userId="a365f940c55ed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8B"/>
    <w:rsid w:val="004F31DA"/>
    <w:rsid w:val="005D719C"/>
    <w:rsid w:val="00617242"/>
    <w:rsid w:val="007858A4"/>
    <w:rsid w:val="00C11B8B"/>
    <w:rsid w:val="00C825DF"/>
    <w:rsid w:val="00DC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040A9"/>
  <w15:chartTrackingRefBased/>
  <w15:docId w15:val="{0E5572AA-34FF-5740-9982-8512C5AB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B8B"/>
    <w:rPr>
      <w:rFonts w:eastAsiaTheme="majorEastAsia" w:cstheme="majorBidi"/>
      <w:color w:val="272727" w:themeColor="text1" w:themeTint="D8"/>
    </w:rPr>
  </w:style>
  <w:style w:type="paragraph" w:styleId="Title">
    <w:name w:val="Title"/>
    <w:basedOn w:val="Normal"/>
    <w:next w:val="Normal"/>
    <w:link w:val="TitleChar"/>
    <w:uiPriority w:val="10"/>
    <w:qFormat/>
    <w:rsid w:val="00C1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1B8B"/>
    <w:rPr>
      <w:i/>
      <w:iCs/>
      <w:color w:val="404040" w:themeColor="text1" w:themeTint="BF"/>
    </w:rPr>
  </w:style>
  <w:style w:type="paragraph" w:styleId="ListParagraph">
    <w:name w:val="List Paragraph"/>
    <w:basedOn w:val="Normal"/>
    <w:uiPriority w:val="34"/>
    <w:qFormat/>
    <w:rsid w:val="00C11B8B"/>
    <w:pPr>
      <w:ind w:left="720"/>
      <w:contextualSpacing/>
    </w:pPr>
  </w:style>
  <w:style w:type="character" w:styleId="IntenseEmphasis">
    <w:name w:val="Intense Emphasis"/>
    <w:basedOn w:val="DefaultParagraphFont"/>
    <w:uiPriority w:val="21"/>
    <w:qFormat/>
    <w:rsid w:val="00C11B8B"/>
    <w:rPr>
      <w:i/>
      <w:iCs/>
      <w:color w:val="0F4761" w:themeColor="accent1" w:themeShade="BF"/>
    </w:rPr>
  </w:style>
  <w:style w:type="paragraph" w:styleId="IntenseQuote">
    <w:name w:val="Intense Quote"/>
    <w:basedOn w:val="Normal"/>
    <w:next w:val="Normal"/>
    <w:link w:val="IntenseQuoteChar"/>
    <w:uiPriority w:val="30"/>
    <w:qFormat/>
    <w:rsid w:val="00C1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B8B"/>
    <w:rPr>
      <w:i/>
      <w:iCs/>
      <w:color w:val="0F4761" w:themeColor="accent1" w:themeShade="BF"/>
    </w:rPr>
  </w:style>
  <w:style w:type="character" w:styleId="IntenseReference">
    <w:name w:val="Intense Reference"/>
    <w:basedOn w:val="DefaultParagraphFont"/>
    <w:uiPriority w:val="32"/>
    <w:qFormat/>
    <w:rsid w:val="00C11B8B"/>
    <w:rPr>
      <w:b/>
      <w:bCs/>
      <w:smallCaps/>
      <w:color w:val="0F4761" w:themeColor="accent1" w:themeShade="BF"/>
      <w:spacing w:val="5"/>
    </w:rPr>
  </w:style>
  <w:style w:type="paragraph" w:styleId="Revision">
    <w:name w:val="Revision"/>
    <w:hidden/>
    <w:uiPriority w:val="99"/>
    <w:semiHidden/>
    <w:rsid w:val="00C1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Damian Serrano</dc:creator>
  <cp:keywords/>
  <dc:description/>
  <cp:lastModifiedBy>Alex Damian Serrano</cp:lastModifiedBy>
  <cp:revision>3</cp:revision>
  <dcterms:created xsi:type="dcterms:W3CDTF">2025-01-07T14:47:00Z</dcterms:created>
  <dcterms:modified xsi:type="dcterms:W3CDTF">2025-01-07T15:14:00Z</dcterms:modified>
</cp:coreProperties>
</file>